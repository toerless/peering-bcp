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7CE420" w14:textId="025E2187" w:rsidR="00CC4069" w:rsidRDefault="00AE0541" w:rsidP="00ED3200">
      <w:pPr>
        <w:pStyle w:val="RFCTitle"/>
      </w:pPr>
      <w:bookmarkStart w:id="0" w:name="_GoBack"/>
      <w:bookmarkEnd w:id="0"/>
      <w:r>
        <w:rPr>
          <w:highlight w:val="yellow"/>
        </w:rPr>
        <w:br/>
      </w:r>
      <w:bookmarkStart w:id="1" w:name="_Ref86333091"/>
      <w:bookmarkEnd w:id="1"/>
      <w:r w:rsidR="00720ADD">
        <w:t xml:space="preserve">Use of </w:t>
      </w:r>
      <w:r w:rsidR="00697B4C">
        <w:t>Multicast</w:t>
      </w:r>
      <w:r w:rsidR="001B09E6">
        <w:t xml:space="preserve"> </w:t>
      </w:r>
      <w:r w:rsidR="006D3274">
        <w:t>Across Inter-Domain Peering Points</w:t>
      </w:r>
      <w:r w:rsidR="00697B4C">
        <w:t xml:space="preserve"> </w:t>
      </w:r>
      <w:r w:rsidR="00CC4069">
        <w:br/>
        <w:t>draft</w:t>
      </w:r>
      <w:r w:rsidR="00697B4C">
        <w:t>-</w:t>
      </w:r>
      <w:r w:rsidR="00034A96">
        <w:t>ietf-</w:t>
      </w:r>
      <w:r w:rsidR="004D54F8">
        <w:t>mboned-</w:t>
      </w:r>
      <w:r w:rsidR="00A82BA7">
        <w:t>interdomain</w:t>
      </w:r>
      <w:r w:rsidR="0084713B">
        <w:t>-</w:t>
      </w:r>
      <w:r w:rsidR="00034A96">
        <w:t>peering</w:t>
      </w:r>
      <w:r w:rsidR="001B09E6">
        <w:t>-bcp</w:t>
      </w:r>
      <w:r w:rsidR="00CC4069">
        <w:t>-0</w:t>
      </w:r>
      <w:r w:rsidR="00062891">
        <w:t>9</w:t>
      </w:r>
      <w:r w:rsidR="00CC4069">
        <w:t>.txt</w:t>
      </w:r>
    </w:p>
    <w:p w14:paraId="2C48587F" w14:textId="77777777" w:rsidR="006F6F19" w:rsidRDefault="006F6F19" w:rsidP="00CC4069">
      <w:pPr>
        <w:pStyle w:val="RFCH1-noTOCnonum"/>
      </w:pPr>
      <w:r w:rsidRPr="00DE487F">
        <w:t>Status of this Memo</w:t>
      </w:r>
    </w:p>
    <w:p w14:paraId="6E77D4CE" w14:textId="77777777" w:rsidR="006A74C7" w:rsidRPr="00DE487F" w:rsidRDefault="006A74C7" w:rsidP="006A74C7">
      <w:r w:rsidRPr="00DE487F">
        <w:t xml:space="preserve">This Internet-Draft is submitted in full conformance with the provisions of BCP 78 and BCP 79. </w:t>
      </w:r>
    </w:p>
    <w:p w14:paraId="062BC66B" w14:textId="77777777" w:rsidR="000E3905" w:rsidRDefault="008D50C0" w:rsidP="000E3905">
      <w:r w:rsidRPr="00DE487F">
        <w:t>Internet-Drafts are working documents of the Internet Engineering Task Force (IETF</w:t>
      </w:r>
      <w:r w:rsidR="000E3905">
        <w:t>)</w:t>
      </w:r>
      <w:r w:rsidRPr="00DE487F">
        <w:t>.  Note that other groups may also distribute working documents as Internet-Drafts.</w:t>
      </w:r>
      <w:r w:rsidR="000E3905">
        <w:t xml:space="preserve"> The list of current Internet-Drafts is at http://datatracker.ietf.org/drafts/current/.</w:t>
      </w:r>
    </w:p>
    <w:p w14:paraId="5867B9C8" w14:textId="77777777" w:rsidR="008D50C0" w:rsidRPr="00DE487F" w:rsidRDefault="008D50C0" w:rsidP="008D50C0">
      <w:r w:rsidRPr="00DE487F">
        <w:t>Internet-Drafts are draft documents valid for a maximum of six months and may be updated, replaced, or obsoleted by other documents at any time.  It is inappropriate to use Internet-Drafts as reference material or to cite them other than as "work in progress."</w:t>
      </w:r>
    </w:p>
    <w:p w14:paraId="1E4F0F5D" w14:textId="25960ABA" w:rsidR="008D50C0" w:rsidRDefault="008D50C0" w:rsidP="00DE487F">
      <w:pPr>
        <w:tabs>
          <w:tab w:val="clear" w:pos="7776"/>
          <w:tab w:val="clear" w:pos="8208"/>
          <w:tab w:val="clear" w:pos="8640"/>
          <w:tab w:val="clear" w:pos="9072"/>
          <w:tab w:val="clear" w:pos="9504"/>
          <w:tab w:val="clear" w:pos="9936"/>
        </w:tabs>
      </w:pPr>
      <w:r w:rsidRPr="00DE487F">
        <w:t>This Internet-Draft will expire on</w:t>
      </w:r>
      <w:r w:rsidR="00062891">
        <w:t xml:space="preserve"> January 17</w:t>
      </w:r>
      <w:r w:rsidR="00B441C5">
        <w:t>,</w:t>
      </w:r>
      <w:r w:rsidR="00013DED">
        <w:t xml:space="preserve"> 201</w:t>
      </w:r>
      <w:r w:rsidR="00062891">
        <w:t>8</w:t>
      </w:r>
      <w:r w:rsidRPr="00DE487F">
        <w:t>.</w:t>
      </w:r>
      <w:r w:rsidR="00DE487F" w:rsidRPr="00DE487F">
        <w:tab/>
      </w:r>
      <w:r w:rsidR="00DE487F" w:rsidRPr="00DE487F">
        <w:tab/>
      </w:r>
      <w:r w:rsidR="00DE487F" w:rsidRPr="00DE487F">
        <w:tab/>
      </w:r>
    </w:p>
    <w:p w14:paraId="5A0D373A" w14:textId="77777777" w:rsidR="002E1F5F" w:rsidRPr="00DE487F" w:rsidRDefault="002E1F5F" w:rsidP="00DE487F">
      <w:pPr>
        <w:pStyle w:val="RFCH1-noTOCnonum"/>
        <w:tabs>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DE487F">
        <w:t>Copyright Notice</w:t>
      </w:r>
      <w:r w:rsidR="00DE487F" w:rsidRPr="00DE487F">
        <w:tab/>
      </w:r>
    </w:p>
    <w:p w14:paraId="480CA11C" w14:textId="20DA3F5C" w:rsidR="002E1F5F" w:rsidRPr="00DE487F" w:rsidRDefault="002E1F5F" w:rsidP="002E1F5F">
      <w:r w:rsidRPr="00DE487F">
        <w:t xml:space="preserve">Copyright (c) </w:t>
      </w:r>
      <w:r w:rsidR="000B73D1">
        <w:fldChar w:fldCharType="begin"/>
      </w:r>
      <w:r w:rsidR="000B73D1">
        <w:instrText xml:space="preserve"> SAVEDATE  \@ "yyyy"  \* MERGEFORMAT </w:instrText>
      </w:r>
      <w:r w:rsidR="000B73D1">
        <w:fldChar w:fldCharType="separate"/>
      </w:r>
      <w:r w:rsidR="00D85D6C">
        <w:rPr>
          <w:noProof/>
        </w:rPr>
        <w:t>2017</w:t>
      </w:r>
      <w:r w:rsidR="000B73D1">
        <w:rPr>
          <w:noProof/>
        </w:rPr>
        <w:fldChar w:fldCharType="end"/>
      </w:r>
      <w:r w:rsidRPr="00DE487F">
        <w:t xml:space="preserve"> IETF Trust and the persons identified as the document authors. All rights reserved.</w:t>
      </w:r>
    </w:p>
    <w:p w14:paraId="278D7E5F" w14:textId="77777777" w:rsidR="002E1F5F" w:rsidRDefault="002E1F5F" w:rsidP="002E1F5F">
      <w:r w:rsidRPr="00DE487F">
        <w:t>This document is subject to BCP 78 and the IETF Trust’s Legal Provisions Relating to IETF Documents</w:t>
      </w:r>
      <w:r w:rsidR="00A179ED" w:rsidRPr="00DE487F">
        <w:t xml:space="preserve"> (http://trustee.ietf.org/license-info)</w:t>
      </w:r>
      <w:r w:rsidRPr="00DE487F">
        <w:t xml:space="preserve"> </w:t>
      </w:r>
      <w:r w:rsidR="006677A8" w:rsidRPr="00DE487F">
        <w:t>in effect on the date of publication of this document</w:t>
      </w:r>
      <w:r w:rsidRPr="00DE487F">
        <w:t>. Please review these documents carefully, as they describe your rights and restrictions with respect to this document.</w:t>
      </w:r>
      <w:r w:rsidR="00A179ED" w:rsidRPr="00DE487F">
        <w:t xml:space="preserve"> Code Components extracted from this document must include Simplified BSD License text as described in Section 4.e of the Trust Legal Provisions and are provided without warranty as described in the </w:t>
      </w:r>
      <w:r w:rsidR="006148C6" w:rsidRPr="00DE487F">
        <w:t xml:space="preserve">Simplified </w:t>
      </w:r>
      <w:r w:rsidR="00A179ED" w:rsidRPr="00DE487F">
        <w:t>BSD License.</w:t>
      </w:r>
    </w:p>
    <w:p w14:paraId="7A35DC1F" w14:textId="77777777" w:rsidR="000E3905" w:rsidRDefault="000E3905" w:rsidP="000E3905">
      <w:r>
        <w:lastRenderedPageBreak/>
        <w:t>This document may contain material from IETF Documents or IETF    Contributions published or made publicly available before November    10, 2008.  The person(s) controlling the copyright in some of this    material may not have granted the IETF Trust the right to allow    modifications of such material outside the IETF Standards Process.    Without obtaining an adequate license from the person(s) controlling    the copyright in such materials, this document may not be modified    outside the IETF Standards Process, and derivative works of it may    not be created outside the IETF Standards Process, except to format    it for publication as an RFC or to translate it into languages other    than English.</w:t>
      </w:r>
    </w:p>
    <w:p w14:paraId="7F4A9AC0" w14:textId="77777777" w:rsidR="0010357E" w:rsidRDefault="0010357E" w:rsidP="00DE487F">
      <w:pPr>
        <w:tabs>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left" w:pos="1440"/>
          <w:tab w:val="left" w:pos="2880"/>
          <w:tab w:val="left" w:pos="3600"/>
          <w:tab w:val="left" w:pos="5040"/>
          <w:tab w:val="left" w:pos="5760"/>
          <w:tab w:val="left" w:pos="7200"/>
        </w:tabs>
        <w:ind w:left="0"/>
      </w:pPr>
      <w:r w:rsidRPr="00DE487F">
        <w:t>Abstract</w:t>
      </w:r>
      <w:r w:rsidR="00DE487F" w:rsidRPr="00DE487F">
        <w:tab/>
      </w:r>
      <w:r w:rsidR="00DE487F" w:rsidRPr="00DE487F">
        <w:tab/>
      </w:r>
      <w:r w:rsidR="00DE487F" w:rsidRPr="00DE487F">
        <w:tab/>
      </w:r>
      <w:r w:rsidR="00DE487F" w:rsidRPr="00DE487F">
        <w:tab/>
      </w:r>
      <w:r w:rsidR="00DE487F" w:rsidRPr="00DE487F">
        <w:tab/>
      </w:r>
      <w:r w:rsidR="00DE487F" w:rsidRPr="00DE487F">
        <w:tab/>
      </w:r>
      <w:r w:rsidR="00DE487F" w:rsidRPr="00DE487F">
        <w:tab/>
      </w:r>
      <w:r w:rsidR="00DE487F" w:rsidRPr="00DE487F">
        <w:tab/>
      </w:r>
      <w:r w:rsidR="00DE487F" w:rsidRPr="00DE487F">
        <w:tab/>
      </w:r>
    </w:p>
    <w:p w14:paraId="6C1FC3F0" w14:textId="18E3F8A6" w:rsidR="006F6F19" w:rsidRPr="00DA1B42" w:rsidRDefault="00446C65" w:rsidP="00713412">
      <w:r>
        <w:t>Th</w:t>
      </w:r>
      <w:r w:rsidR="00E063EC">
        <w:t xml:space="preserve">is document examines the </w:t>
      </w:r>
      <w:r w:rsidR="00720ADD">
        <w:t xml:space="preserve">use of </w:t>
      </w:r>
      <w:r w:rsidR="00E2050A">
        <w:t>Source Specific M</w:t>
      </w:r>
      <w:r w:rsidR="00E063EC">
        <w:t>ulticast</w:t>
      </w:r>
      <w:r w:rsidR="00E2050A">
        <w:t xml:space="preserve"> (SSM)</w:t>
      </w:r>
      <w:r>
        <w:t xml:space="preserve"> </w:t>
      </w:r>
      <w:r w:rsidR="004D54F8">
        <w:t>across inter-domain peering points</w:t>
      </w:r>
      <w:r w:rsidR="00E2050A">
        <w:t xml:space="preserve"> for a </w:t>
      </w:r>
      <w:r w:rsidR="00AC3B3B">
        <w:t xml:space="preserve">specified </w:t>
      </w:r>
      <w:r w:rsidR="00E2050A">
        <w:t>set of deployment scenarios</w:t>
      </w:r>
      <w:r>
        <w:t xml:space="preserve">. </w:t>
      </w:r>
      <w:r w:rsidR="00E063EC">
        <w:t xml:space="preserve">The objective is to describe the setup process for multicast-based delivery across administrative domains </w:t>
      </w:r>
      <w:r w:rsidR="00E2050A">
        <w:t xml:space="preserve">for these scenarios </w:t>
      </w:r>
      <w:r w:rsidR="00E063EC">
        <w:t>and document supporting functionality to enable this process.</w:t>
      </w:r>
    </w:p>
    <w:p w14:paraId="19ACC8B3" w14:textId="77777777" w:rsidR="006F6F19" w:rsidRDefault="006F6F19" w:rsidP="00CC4069">
      <w:pPr>
        <w:pStyle w:val="RFCH1-noTOCnonum"/>
      </w:pPr>
      <w:r w:rsidRPr="00900390">
        <w:t>Table of Contents</w:t>
      </w:r>
    </w:p>
    <w:p w14:paraId="149C2DE8" w14:textId="77777777" w:rsidR="00147470" w:rsidRDefault="00147470">
      <w:pPr>
        <w:pStyle w:val="TOC1"/>
      </w:pPr>
    </w:p>
    <w:p w14:paraId="4699DD92" w14:textId="2DD30E98" w:rsidR="00AE32B0" w:rsidRDefault="00270925">
      <w:pPr>
        <w:pStyle w:val="TOC1"/>
        <w:rPr>
          <w:rFonts w:asciiTheme="minorHAnsi" w:eastAsiaTheme="minorEastAsia" w:hAnsiTheme="minorHAnsi" w:cstheme="minorBidi"/>
          <w:sz w:val="22"/>
          <w:szCs w:val="22"/>
        </w:rPr>
      </w:pPr>
      <w:r>
        <w:fldChar w:fldCharType="begin"/>
      </w:r>
      <w:r w:rsidR="00581409">
        <w:instrText xml:space="preserve"> TOC \o \h \z \u </w:instrText>
      </w:r>
      <w:r>
        <w:fldChar w:fldCharType="separate"/>
      </w:r>
      <w:hyperlink w:anchor="_Toc457471218" w:history="1">
        <w:r w:rsidR="00AE32B0" w:rsidRPr="001A1A78">
          <w:rPr>
            <w:rStyle w:val="Hyperlink"/>
          </w:rPr>
          <w:t>1. Introduction</w:t>
        </w:r>
        <w:r w:rsidR="00AE32B0">
          <w:rPr>
            <w:webHidden/>
          </w:rPr>
          <w:tab/>
        </w:r>
        <w:r w:rsidR="00AE32B0">
          <w:rPr>
            <w:webHidden/>
          </w:rPr>
          <w:fldChar w:fldCharType="begin"/>
        </w:r>
        <w:r w:rsidR="00AE32B0">
          <w:rPr>
            <w:webHidden/>
          </w:rPr>
          <w:instrText xml:space="preserve"> PAGEREF _Toc457471218 \h </w:instrText>
        </w:r>
        <w:r w:rsidR="00AE32B0">
          <w:rPr>
            <w:webHidden/>
          </w:rPr>
        </w:r>
        <w:r w:rsidR="00AE32B0">
          <w:rPr>
            <w:webHidden/>
          </w:rPr>
          <w:fldChar w:fldCharType="separate"/>
        </w:r>
        <w:r w:rsidR="00C611F9">
          <w:rPr>
            <w:webHidden/>
          </w:rPr>
          <w:t>3</w:t>
        </w:r>
        <w:r w:rsidR="00AE32B0">
          <w:rPr>
            <w:webHidden/>
          </w:rPr>
          <w:fldChar w:fldCharType="end"/>
        </w:r>
      </w:hyperlink>
    </w:p>
    <w:p w14:paraId="17D5FE09" w14:textId="3647AFA2" w:rsidR="00AE32B0" w:rsidRDefault="00D85D6C">
      <w:pPr>
        <w:pStyle w:val="TOC1"/>
        <w:rPr>
          <w:rFonts w:asciiTheme="minorHAnsi" w:eastAsiaTheme="minorEastAsia" w:hAnsiTheme="minorHAnsi" w:cstheme="minorBidi"/>
          <w:sz w:val="22"/>
          <w:szCs w:val="22"/>
        </w:rPr>
      </w:pPr>
      <w:hyperlink w:anchor="_Toc457471219" w:history="1">
        <w:r w:rsidR="00AE32B0" w:rsidRPr="001A1A78">
          <w:rPr>
            <w:rStyle w:val="Hyperlink"/>
          </w:rPr>
          <w:t>2. Overview of Inter-domain Multicast Application Transport</w:t>
        </w:r>
        <w:r w:rsidR="00AE32B0">
          <w:rPr>
            <w:webHidden/>
          </w:rPr>
          <w:tab/>
        </w:r>
        <w:r w:rsidR="00AE32B0">
          <w:rPr>
            <w:webHidden/>
          </w:rPr>
          <w:fldChar w:fldCharType="begin"/>
        </w:r>
        <w:r w:rsidR="00AE32B0">
          <w:rPr>
            <w:webHidden/>
          </w:rPr>
          <w:instrText xml:space="preserve"> PAGEREF _Toc457471219 \h </w:instrText>
        </w:r>
        <w:r w:rsidR="00AE32B0">
          <w:rPr>
            <w:webHidden/>
          </w:rPr>
        </w:r>
        <w:r w:rsidR="00AE32B0">
          <w:rPr>
            <w:webHidden/>
          </w:rPr>
          <w:fldChar w:fldCharType="separate"/>
        </w:r>
        <w:r w:rsidR="00C611F9">
          <w:rPr>
            <w:webHidden/>
          </w:rPr>
          <w:t>4</w:t>
        </w:r>
        <w:r w:rsidR="00AE32B0">
          <w:rPr>
            <w:webHidden/>
          </w:rPr>
          <w:fldChar w:fldCharType="end"/>
        </w:r>
      </w:hyperlink>
    </w:p>
    <w:p w14:paraId="077F6A80" w14:textId="6B13A3DB" w:rsidR="00AE32B0" w:rsidRDefault="00D85D6C">
      <w:pPr>
        <w:pStyle w:val="TOC1"/>
        <w:rPr>
          <w:rFonts w:asciiTheme="minorHAnsi" w:eastAsiaTheme="minorEastAsia" w:hAnsiTheme="minorHAnsi" w:cstheme="minorBidi"/>
          <w:sz w:val="22"/>
          <w:szCs w:val="22"/>
        </w:rPr>
      </w:pPr>
      <w:hyperlink w:anchor="_Toc457471220" w:history="1">
        <w:r w:rsidR="00AE32B0" w:rsidRPr="001A1A78">
          <w:rPr>
            <w:rStyle w:val="Hyperlink"/>
          </w:rPr>
          <w:t>3. Inter-domain Peering Point Requirements for Multicast</w:t>
        </w:r>
        <w:r w:rsidR="00AE32B0">
          <w:rPr>
            <w:webHidden/>
          </w:rPr>
          <w:tab/>
        </w:r>
        <w:r w:rsidR="00AE32B0">
          <w:rPr>
            <w:webHidden/>
          </w:rPr>
          <w:fldChar w:fldCharType="begin"/>
        </w:r>
        <w:r w:rsidR="00AE32B0">
          <w:rPr>
            <w:webHidden/>
          </w:rPr>
          <w:instrText xml:space="preserve"> PAGEREF _Toc457471220 \h </w:instrText>
        </w:r>
        <w:r w:rsidR="00AE32B0">
          <w:rPr>
            <w:webHidden/>
          </w:rPr>
        </w:r>
        <w:r w:rsidR="00AE32B0">
          <w:rPr>
            <w:webHidden/>
          </w:rPr>
          <w:fldChar w:fldCharType="separate"/>
        </w:r>
        <w:r w:rsidR="00C611F9">
          <w:rPr>
            <w:webHidden/>
          </w:rPr>
          <w:t>6</w:t>
        </w:r>
        <w:r w:rsidR="00AE32B0">
          <w:rPr>
            <w:webHidden/>
          </w:rPr>
          <w:fldChar w:fldCharType="end"/>
        </w:r>
      </w:hyperlink>
    </w:p>
    <w:p w14:paraId="3E257210" w14:textId="25D3F2C7" w:rsidR="00AE32B0" w:rsidRDefault="00D85D6C">
      <w:pPr>
        <w:pStyle w:val="TOC2"/>
        <w:rPr>
          <w:rFonts w:asciiTheme="minorHAnsi" w:eastAsiaTheme="minorEastAsia" w:hAnsiTheme="minorHAnsi" w:cstheme="minorBidi"/>
          <w:sz w:val="22"/>
          <w:szCs w:val="22"/>
        </w:rPr>
      </w:pPr>
      <w:hyperlink w:anchor="_Toc457471221" w:history="1">
        <w:r w:rsidR="00AE32B0" w:rsidRPr="001A1A78">
          <w:rPr>
            <w:rStyle w:val="Hyperlink"/>
          </w:rPr>
          <w:t>3.1. Native Multicast</w:t>
        </w:r>
        <w:r w:rsidR="00AE32B0">
          <w:rPr>
            <w:webHidden/>
          </w:rPr>
          <w:tab/>
        </w:r>
        <w:r w:rsidR="00AE32B0">
          <w:rPr>
            <w:webHidden/>
          </w:rPr>
          <w:fldChar w:fldCharType="begin"/>
        </w:r>
        <w:r w:rsidR="00AE32B0">
          <w:rPr>
            <w:webHidden/>
          </w:rPr>
          <w:instrText xml:space="preserve"> PAGEREF _Toc457471221 \h </w:instrText>
        </w:r>
        <w:r w:rsidR="00AE32B0">
          <w:rPr>
            <w:webHidden/>
          </w:rPr>
        </w:r>
        <w:r w:rsidR="00AE32B0">
          <w:rPr>
            <w:webHidden/>
          </w:rPr>
          <w:fldChar w:fldCharType="separate"/>
        </w:r>
        <w:r w:rsidR="00C611F9">
          <w:rPr>
            <w:webHidden/>
          </w:rPr>
          <w:t>6</w:t>
        </w:r>
        <w:r w:rsidR="00AE32B0">
          <w:rPr>
            <w:webHidden/>
          </w:rPr>
          <w:fldChar w:fldCharType="end"/>
        </w:r>
      </w:hyperlink>
    </w:p>
    <w:p w14:paraId="3D95A72E" w14:textId="34629A32" w:rsidR="00AE32B0" w:rsidRDefault="00D85D6C">
      <w:pPr>
        <w:pStyle w:val="TOC2"/>
        <w:rPr>
          <w:rFonts w:asciiTheme="minorHAnsi" w:eastAsiaTheme="minorEastAsia" w:hAnsiTheme="minorHAnsi" w:cstheme="minorBidi"/>
          <w:sz w:val="22"/>
          <w:szCs w:val="22"/>
        </w:rPr>
      </w:pPr>
      <w:hyperlink w:anchor="_Toc457471222" w:history="1">
        <w:r w:rsidR="00AE32B0" w:rsidRPr="001A1A78">
          <w:rPr>
            <w:rStyle w:val="Hyperlink"/>
          </w:rPr>
          <w:t>3.2. Peering Point Enabled with GRE Tunnel</w:t>
        </w:r>
        <w:r w:rsidR="00AE32B0">
          <w:rPr>
            <w:webHidden/>
          </w:rPr>
          <w:tab/>
        </w:r>
        <w:r w:rsidR="00AE32B0">
          <w:rPr>
            <w:webHidden/>
          </w:rPr>
          <w:fldChar w:fldCharType="begin"/>
        </w:r>
        <w:r w:rsidR="00AE32B0">
          <w:rPr>
            <w:webHidden/>
          </w:rPr>
          <w:instrText xml:space="preserve"> PAGEREF _Toc457471222 \h </w:instrText>
        </w:r>
        <w:r w:rsidR="00AE32B0">
          <w:rPr>
            <w:webHidden/>
          </w:rPr>
        </w:r>
        <w:r w:rsidR="00AE32B0">
          <w:rPr>
            <w:webHidden/>
          </w:rPr>
          <w:fldChar w:fldCharType="separate"/>
        </w:r>
        <w:r w:rsidR="00C611F9">
          <w:rPr>
            <w:webHidden/>
          </w:rPr>
          <w:t>8</w:t>
        </w:r>
        <w:r w:rsidR="00AE32B0">
          <w:rPr>
            <w:webHidden/>
          </w:rPr>
          <w:fldChar w:fldCharType="end"/>
        </w:r>
      </w:hyperlink>
    </w:p>
    <w:p w14:paraId="313B619C" w14:textId="521EA4BA" w:rsidR="00AE32B0" w:rsidRDefault="00D85D6C">
      <w:pPr>
        <w:pStyle w:val="TOC2"/>
        <w:rPr>
          <w:rFonts w:asciiTheme="minorHAnsi" w:eastAsiaTheme="minorEastAsia" w:hAnsiTheme="minorHAnsi" w:cstheme="minorBidi"/>
          <w:sz w:val="22"/>
          <w:szCs w:val="22"/>
        </w:rPr>
      </w:pPr>
      <w:hyperlink w:anchor="_Toc457471223" w:history="1">
        <w:r w:rsidR="00AE32B0" w:rsidRPr="001A1A78">
          <w:rPr>
            <w:rStyle w:val="Hyperlink"/>
          </w:rPr>
          <w:t>3.3. Peering Point Enabled with an AMT – Both Domains Multicast Enabled</w:t>
        </w:r>
        <w:r w:rsidR="00AE32B0">
          <w:rPr>
            <w:webHidden/>
          </w:rPr>
          <w:tab/>
        </w:r>
        <w:r w:rsidR="00AE32B0">
          <w:rPr>
            <w:webHidden/>
          </w:rPr>
          <w:fldChar w:fldCharType="begin"/>
        </w:r>
        <w:r w:rsidR="00AE32B0">
          <w:rPr>
            <w:webHidden/>
          </w:rPr>
          <w:instrText xml:space="preserve"> PAGEREF _Toc457471223 \h </w:instrText>
        </w:r>
        <w:r w:rsidR="00AE32B0">
          <w:rPr>
            <w:webHidden/>
          </w:rPr>
        </w:r>
        <w:r w:rsidR="00AE32B0">
          <w:rPr>
            <w:webHidden/>
          </w:rPr>
          <w:fldChar w:fldCharType="separate"/>
        </w:r>
        <w:r w:rsidR="00C611F9">
          <w:rPr>
            <w:webHidden/>
          </w:rPr>
          <w:t>9</w:t>
        </w:r>
        <w:r w:rsidR="00AE32B0">
          <w:rPr>
            <w:webHidden/>
          </w:rPr>
          <w:fldChar w:fldCharType="end"/>
        </w:r>
      </w:hyperlink>
    </w:p>
    <w:p w14:paraId="4E1C659A" w14:textId="686754A8" w:rsidR="00AE32B0" w:rsidRDefault="00D85D6C">
      <w:pPr>
        <w:pStyle w:val="TOC2"/>
        <w:rPr>
          <w:rFonts w:asciiTheme="minorHAnsi" w:eastAsiaTheme="minorEastAsia" w:hAnsiTheme="minorHAnsi" w:cstheme="minorBidi"/>
          <w:sz w:val="22"/>
          <w:szCs w:val="22"/>
        </w:rPr>
      </w:pPr>
      <w:hyperlink w:anchor="_Toc457471224" w:history="1">
        <w:r w:rsidR="00AE32B0" w:rsidRPr="001A1A78">
          <w:rPr>
            <w:rStyle w:val="Hyperlink"/>
          </w:rPr>
          <w:t>3.4. Peering Point Enabled with an AMT – AD-2 Not Multicast Enabled</w:t>
        </w:r>
        <w:r w:rsidR="00AE32B0">
          <w:rPr>
            <w:webHidden/>
          </w:rPr>
          <w:tab/>
        </w:r>
        <w:r w:rsidR="00AE32B0">
          <w:rPr>
            <w:webHidden/>
          </w:rPr>
          <w:fldChar w:fldCharType="begin"/>
        </w:r>
        <w:r w:rsidR="00AE32B0">
          <w:rPr>
            <w:webHidden/>
          </w:rPr>
          <w:instrText xml:space="preserve"> PAGEREF _Toc457471224 \h </w:instrText>
        </w:r>
        <w:r w:rsidR="00AE32B0">
          <w:rPr>
            <w:webHidden/>
          </w:rPr>
        </w:r>
        <w:r w:rsidR="00AE32B0">
          <w:rPr>
            <w:webHidden/>
          </w:rPr>
          <w:fldChar w:fldCharType="separate"/>
        </w:r>
        <w:r w:rsidR="00C611F9">
          <w:rPr>
            <w:webHidden/>
          </w:rPr>
          <w:t>10</w:t>
        </w:r>
        <w:r w:rsidR="00AE32B0">
          <w:rPr>
            <w:webHidden/>
          </w:rPr>
          <w:fldChar w:fldCharType="end"/>
        </w:r>
      </w:hyperlink>
    </w:p>
    <w:p w14:paraId="3272AD2C" w14:textId="5780B68A" w:rsidR="00AE32B0" w:rsidRDefault="00D85D6C">
      <w:pPr>
        <w:pStyle w:val="TOC2"/>
        <w:rPr>
          <w:rFonts w:asciiTheme="minorHAnsi" w:eastAsiaTheme="minorEastAsia" w:hAnsiTheme="minorHAnsi" w:cstheme="minorBidi"/>
          <w:sz w:val="22"/>
          <w:szCs w:val="22"/>
        </w:rPr>
      </w:pPr>
      <w:hyperlink w:anchor="_Toc457471225" w:history="1">
        <w:r w:rsidR="00AE32B0" w:rsidRPr="001A1A78">
          <w:rPr>
            <w:rStyle w:val="Hyperlink"/>
          </w:rPr>
          <w:t>3.5. AD-2 Not Multicast Enabled - Multiple AMT Tunnels Through AD-2</w:t>
        </w:r>
        <w:r w:rsidR="00AE32B0">
          <w:rPr>
            <w:webHidden/>
          </w:rPr>
          <w:tab/>
        </w:r>
        <w:r w:rsidR="00AE32B0">
          <w:rPr>
            <w:webHidden/>
          </w:rPr>
          <w:fldChar w:fldCharType="begin"/>
        </w:r>
        <w:r w:rsidR="00AE32B0">
          <w:rPr>
            <w:webHidden/>
          </w:rPr>
          <w:instrText xml:space="preserve"> PAGEREF _Toc457471225 \h </w:instrText>
        </w:r>
        <w:r w:rsidR="00AE32B0">
          <w:rPr>
            <w:webHidden/>
          </w:rPr>
        </w:r>
        <w:r w:rsidR="00AE32B0">
          <w:rPr>
            <w:webHidden/>
          </w:rPr>
          <w:fldChar w:fldCharType="separate"/>
        </w:r>
        <w:r w:rsidR="00C611F9">
          <w:rPr>
            <w:webHidden/>
          </w:rPr>
          <w:t>12</w:t>
        </w:r>
        <w:r w:rsidR="00AE32B0">
          <w:rPr>
            <w:webHidden/>
          </w:rPr>
          <w:fldChar w:fldCharType="end"/>
        </w:r>
      </w:hyperlink>
    </w:p>
    <w:p w14:paraId="746A3DDC" w14:textId="3C82B13A" w:rsidR="00AE32B0" w:rsidRDefault="00D85D6C">
      <w:pPr>
        <w:pStyle w:val="TOC1"/>
        <w:rPr>
          <w:rFonts w:asciiTheme="minorHAnsi" w:eastAsiaTheme="minorEastAsia" w:hAnsiTheme="minorHAnsi" w:cstheme="minorBidi"/>
          <w:sz w:val="22"/>
          <w:szCs w:val="22"/>
        </w:rPr>
      </w:pPr>
      <w:hyperlink w:anchor="_Toc457471226" w:history="1">
        <w:r w:rsidR="00AE32B0" w:rsidRPr="001A1A78">
          <w:rPr>
            <w:rStyle w:val="Hyperlink"/>
          </w:rPr>
          <w:t>4. Supporting Functionality</w:t>
        </w:r>
        <w:r w:rsidR="00AE32B0">
          <w:rPr>
            <w:webHidden/>
          </w:rPr>
          <w:tab/>
        </w:r>
        <w:r w:rsidR="00AE32B0">
          <w:rPr>
            <w:webHidden/>
          </w:rPr>
          <w:fldChar w:fldCharType="begin"/>
        </w:r>
        <w:r w:rsidR="00AE32B0">
          <w:rPr>
            <w:webHidden/>
          </w:rPr>
          <w:instrText xml:space="preserve"> PAGEREF _Toc457471226 \h </w:instrText>
        </w:r>
        <w:r w:rsidR="00AE32B0">
          <w:rPr>
            <w:webHidden/>
          </w:rPr>
        </w:r>
        <w:r w:rsidR="00AE32B0">
          <w:rPr>
            <w:webHidden/>
          </w:rPr>
          <w:fldChar w:fldCharType="separate"/>
        </w:r>
        <w:r w:rsidR="00C611F9">
          <w:rPr>
            <w:webHidden/>
          </w:rPr>
          <w:t>14</w:t>
        </w:r>
        <w:r w:rsidR="00AE32B0">
          <w:rPr>
            <w:webHidden/>
          </w:rPr>
          <w:fldChar w:fldCharType="end"/>
        </w:r>
      </w:hyperlink>
    </w:p>
    <w:p w14:paraId="2AD408B3" w14:textId="49FB4679" w:rsidR="00AE32B0" w:rsidRDefault="00D85D6C">
      <w:pPr>
        <w:pStyle w:val="TOC2"/>
        <w:rPr>
          <w:rFonts w:asciiTheme="minorHAnsi" w:eastAsiaTheme="minorEastAsia" w:hAnsiTheme="minorHAnsi" w:cstheme="minorBidi"/>
          <w:sz w:val="22"/>
          <w:szCs w:val="22"/>
        </w:rPr>
      </w:pPr>
      <w:hyperlink w:anchor="_Toc457471227" w:history="1">
        <w:r w:rsidR="00AE32B0" w:rsidRPr="001A1A78">
          <w:rPr>
            <w:rStyle w:val="Hyperlink"/>
          </w:rPr>
          <w:t>4.1. Network Interconnection Transport and Security Guidelines</w:t>
        </w:r>
        <w:r w:rsidR="00AE32B0">
          <w:rPr>
            <w:webHidden/>
          </w:rPr>
          <w:tab/>
        </w:r>
        <w:r w:rsidR="00AE32B0">
          <w:rPr>
            <w:webHidden/>
          </w:rPr>
          <w:fldChar w:fldCharType="begin"/>
        </w:r>
        <w:r w:rsidR="00AE32B0">
          <w:rPr>
            <w:webHidden/>
          </w:rPr>
          <w:instrText xml:space="preserve"> PAGEREF _Toc457471227 \h </w:instrText>
        </w:r>
        <w:r w:rsidR="00AE32B0">
          <w:rPr>
            <w:webHidden/>
          </w:rPr>
        </w:r>
        <w:r w:rsidR="00AE32B0">
          <w:rPr>
            <w:webHidden/>
          </w:rPr>
          <w:fldChar w:fldCharType="separate"/>
        </w:r>
        <w:r w:rsidR="00C611F9">
          <w:rPr>
            <w:webHidden/>
          </w:rPr>
          <w:t>15</w:t>
        </w:r>
        <w:r w:rsidR="00AE32B0">
          <w:rPr>
            <w:webHidden/>
          </w:rPr>
          <w:fldChar w:fldCharType="end"/>
        </w:r>
      </w:hyperlink>
    </w:p>
    <w:p w14:paraId="235E8489" w14:textId="29C46526" w:rsidR="00AE32B0" w:rsidRDefault="00D85D6C">
      <w:pPr>
        <w:pStyle w:val="TOC2"/>
        <w:rPr>
          <w:rFonts w:asciiTheme="minorHAnsi" w:eastAsiaTheme="minorEastAsia" w:hAnsiTheme="minorHAnsi" w:cstheme="minorBidi"/>
          <w:sz w:val="22"/>
          <w:szCs w:val="22"/>
        </w:rPr>
      </w:pPr>
      <w:hyperlink w:anchor="_Toc457471228" w:history="1">
        <w:r w:rsidR="00AE32B0" w:rsidRPr="001A1A78">
          <w:rPr>
            <w:rStyle w:val="Hyperlink"/>
          </w:rPr>
          <w:t>4.2. Routing Aspects and Related Guidelines</w:t>
        </w:r>
        <w:r w:rsidR="00AE32B0">
          <w:rPr>
            <w:webHidden/>
          </w:rPr>
          <w:tab/>
        </w:r>
        <w:r w:rsidR="00AE32B0">
          <w:rPr>
            <w:webHidden/>
          </w:rPr>
          <w:fldChar w:fldCharType="begin"/>
        </w:r>
        <w:r w:rsidR="00AE32B0">
          <w:rPr>
            <w:webHidden/>
          </w:rPr>
          <w:instrText xml:space="preserve"> PAGEREF _Toc457471228 \h </w:instrText>
        </w:r>
        <w:r w:rsidR="00AE32B0">
          <w:rPr>
            <w:webHidden/>
          </w:rPr>
        </w:r>
        <w:r w:rsidR="00AE32B0">
          <w:rPr>
            <w:webHidden/>
          </w:rPr>
          <w:fldChar w:fldCharType="separate"/>
        </w:r>
        <w:r w:rsidR="00C611F9">
          <w:rPr>
            <w:webHidden/>
          </w:rPr>
          <w:t>15</w:t>
        </w:r>
        <w:r w:rsidR="00AE32B0">
          <w:rPr>
            <w:webHidden/>
          </w:rPr>
          <w:fldChar w:fldCharType="end"/>
        </w:r>
      </w:hyperlink>
    </w:p>
    <w:p w14:paraId="7C0F3683" w14:textId="55EE4612" w:rsidR="00AE32B0" w:rsidRDefault="00D85D6C">
      <w:pPr>
        <w:pStyle w:val="TOC3"/>
        <w:tabs>
          <w:tab w:val="left" w:pos="2592"/>
        </w:tabs>
        <w:rPr>
          <w:rFonts w:asciiTheme="minorHAnsi" w:eastAsiaTheme="minorEastAsia" w:hAnsiTheme="minorHAnsi" w:cstheme="minorBidi"/>
          <w:sz w:val="22"/>
          <w:szCs w:val="22"/>
          <w:lang w:eastAsia="en-US"/>
        </w:rPr>
      </w:pPr>
      <w:hyperlink w:anchor="_Toc457471229" w:history="1">
        <w:r w:rsidR="00AE32B0" w:rsidRPr="001A1A78">
          <w:rPr>
            <w:rStyle w:val="Hyperlink"/>
          </w:rPr>
          <w:t>4.2.1</w:t>
        </w:r>
        <w:r w:rsidR="00AE32B0">
          <w:rPr>
            <w:rFonts w:asciiTheme="minorHAnsi" w:eastAsiaTheme="minorEastAsia" w:hAnsiTheme="minorHAnsi" w:cstheme="minorBidi"/>
            <w:sz w:val="22"/>
            <w:szCs w:val="22"/>
            <w:lang w:eastAsia="en-US"/>
          </w:rPr>
          <w:tab/>
        </w:r>
        <w:r w:rsidR="00AE32B0" w:rsidRPr="001A1A78">
          <w:rPr>
            <w:rStyle w:val="Hyperlink"/>
          </w:rPr>
          <w:t>Native Multicast Routing Aspects</w:t>
        </w:r>
        <w:r w:rsidR="00AE32B0">
          <w:rPr>
            <w:webHidden/>
          </w:rPr>
          <w:tab/>
        </w:r>
        <w:r w:rsidR="00AE32B0">
          <w:rPr>
            <w:webHidden/>
          </w:rPr>
          <w:fldChar w:fldCharType="begin"/>
        </w:r>
        <w:r w:rsidR="00AE32B0">
          <w:rPr>
            <w:webHidden/>
          </w:rPr>
          <w:instrText xml:space="preserve"> PAGEREF _Toc457471229 \h </w:instrText>
        </w:r>
        <w:r w:rsidR="00AE32B0">
          <w:rPr>
            <w:webHidden/>
          </w:rPr>
        </w:r>
        <w:r w:rsidR="00AE32B0">
          <w:rPr>
            <w:webHidden/>
          </w:rPr>
          <w:fldChar w:fldCharType="separate"/>
        </w:r>
        <w:r w:rsidR="00C611F9">
          <w:rPr>
            <w:webHidden/>
          </w:rPr>
          <w:t>16</w:t>
        </w:r>
        <w:r w:rsidR="00AE32B0">
          <w:rPr>
            <w:webHidden/>
          </w:rPr>
          <w:fldChar w:fldCharType="end"/>
        </w:r>
      </w:hyperlink>
    </w:p>
    <w:p w14:paraId="6EAB2903" w14:textId="5AB7CF25" w:rsidR="00AE32B0" w:rsidRDefault="00D85D6C">
      <w:pPr>
        <w:pStyle w:val="TOC3"/>
        <w:tabs>
          <w:tab w:val="left" w:pos="2592"/>
        </w:tabs>
        <w:rPr>
          <w:rFonts w:asciiTheme="minorHAnsi" w:eastAsiaTheme="minorEastAsia" w:hAnsiTheme="minorHAnsi" w:cstheme="minorBidi"/>
          <w:sz w:val="22"/>
          <w:szCs w:val="22"/>
          <w:lang w:eastAsia="en-US"/>
        </w:rPr>
      </w:pPr>
      <w:hyperlink w:anchor="_Toc457471230" w:history="1">
        <w:r w:rsidR="00AE32B0" w:rsidRPr="001A1A78">
          <w:rPr>
            <w:rStyle w:val="Hyperlink"/>
          </w:rPr>
          <w:t>4.2.2</w:t>
        </w:r>
        <w:r w:rsidR="00AE32B0">
          <w:rPr>
            <w:rFonts w:asciiTheme="minorHAnsi" w:eastAsiaTheme="minorEastAsia" w:hAnsiTheme="minorHAnsi" w:cstheme="minorBidi"/>
            <w:sz w:val="22"/>
            <w:szCs w:val="22"/>
            <w:lang w:eastAsia="en-US"/>
          </w:rPr>
          <w:tab/>
        </w:r>
        <w:r w:rsidR="00AE32B0" w:rsidRPr="001A1A78">
          <w:rPr>
            <w:rStyle w:val="Hyperlink"/>
          </w:rPr>
          <w:t>GRE Tunnel over Interconnecting Peering Point</w:t>
        </w:r>
        <w:r w:rsidR="00AE32B0">
          <w:rPr>
            <w:webHidden/>
          </w:rPr>
          <w:tab/>
        </w:r>
        <w:r w:rsidR="00AE32B0">
          <w:rPr>
            <w:webHidden/>
          </w:rPr>
          <w:fldChar w:fldCharType="begin"/>
        </w:r>
        <w:r w:rsidR="00AE32B0">
          <w:rPr>
            <w:webHidden/>
          </w:rPr>
          <w:instrText xml:space="preserve"> PAGEREF _Toc457471230 \h </w:instrText>
        </w:r>
        <w:r w:rsidR="00AE32B0">
          <w:rPr>
            <w:webHidden/>
          </w:rPr>
        </w:r>
        <w:r w:rsidR="00AE32B0">
          <w:rPr>
            <w:webHidden/>
          </w:rPr>
          <w:fldChar w:fldCharType="separate"/>
        </w:r>
        <w:r w:rsidR="00C611F9">
          <w:rPr>
            <w:webHidden/>
          </w:rPr>
          <w:t>17</w:t>
        </w:r>
        <w:r w:rsidR="00AE32B0">
          <w:rPr>
            <w:webHidden/>
          </w:rPr>
          <w:fldChar w:fldCharType="end"/>
        </w:r>
      </w:hyperlink>
    </w:p>
    <w:p w14:paraId="375147CF" w14:textId="0D1573EA" w:rsidR="00AE32B0" w:rsidRDefault="00D85D6C">
      <w:pPr>
        <w:pStyle w:val="TOC3"/>
        <w:rPr>
          <w:rFonts w:asciiTheme="minorHAnsi" w:eastAsiaTheme="minorEastAsia" w:hAnsiTheme="minorHAnsi" w:cstheme="minorBidi"/>
          <w:sz w:val="22"/>
          <w:szCs w:val="22"/>
          <w:lang w:eastAsia="en-US"/>
        </w:rPr>
      </w:pPr>
      <w:hyperlink w:anchor="_Toc457471231" w:history="1">
        <w:r w:rsidR="00AE32B0" w:rsidRPr="001A1A78">
          <w:rPr>
            <w:rStyle w:val="Hyperlink"/>
          </w:rPr>
          <w:t>4.2.3 Routing Aspects with AMT Tunnels</w:t>
        </w:r>
        <w:r w:rsidR="00AE32B0">
          <w:rPr>
            <w:webHidden/>
          </w:rPr>
          <w:tab/>
        </w:r>
        <w:r w:rsidR="00AE32B0">
          <w:rPr>
            <w:webHidden/>
          </w:rPr>
          <w:fldChar w:fldCharType="begin"/>
        </w:r>
        <w:r w:rsidR="00AE32B0">
          <w:rPr>
            <w:webHidden/>
          </w:rPr>
          <w:instrText xml:space="preserve"> PAGEREF _Toc457471231 \h </w:instrText>
        </w:r>
        <w:r w:rsidR="00AE32B0">
          <w:rPr>
            <w:webHidden/>
          </w:rPr>
        </w:r>
        <w:r w:rsidR="00AE32B0">
          <w:rPr>
            <w:webHidden/>
          </w:rPr>
          <w:fldChar w:fldCharType="separate"/>
        </w:r>
        <w:r w:rsidR="00C611F9">
          <w:rPr>
            <w:webHidden/>
          </w:rPr>
          <w:t>17</w:t>
        </w:r>
        <w:r w:rsidR="00AE32B0">
          <w:rPr>
            <w:webHidden/>
          </w:rPr>
          <w:fldChar w:fldCharType="end"/>
        </w:r>
      </w:hyperlink>
    </w:p>
    <w:p w14:paraId="443CA372" w14:textId="0DC1A0B2" w:rsidR="00AE32B0" w:rsidRDefault="00D85D6C">
      <w:pPr>
        <w:pStyle w:val="TOC2"/>
        <w:rPr>
          <w:rFonts w:asciiTheme="minorHAnsi" w:eastAsiaTheme="minorEastAsia" w:hAnsiTheme="minorHAnsi" w:cstheme="minorBidi"/>
          <w:sz w:val="22"/>
          <w:szCs w:val="22"/>
        </w:rPr>
      </w:pPr>
      <w:hyperlink w:anchor="_Toc457471232" w:history="1">
        <w:r w:rsidR="00AE32B0" w:rsidRPr="001A1A78">
          <w:rPr>
            <w:rStyle w:val="Hyperlink"/>
          </w:rPr>
          <w:t>4.3. Back Office Functions – Provisioning and Logging Guidelines</w:t>
        </w:r>
        <w:r w:rsidR="00AE32B0">
          <w:rPr>
            <w:webHidden/>
          </w:rPr>
          <w:tab/>
        </w:r>
        <w:r w:rsidR="00AE32B0">
          <w:rPr>
            <w:webHidden/>
          </w:rPr>
          <w:fldChar w:fldCharType="begin"/>
        </w:r>
        <w:r w:rsidR="00AE32B0">
          <w:rPr>
            <w:webHidden/>
          </w:rPr>
          <w:instrText xml:space="preserve"> PAGEREF _Toc457471232 \h </w:instrText>
        </w:r>
        <w:r w:rsidR="00AE32B0">
          <w:rPr>
            <w:webHidden/>
          </w:rPr>
        </w:r>
        <w:r w:rsidR="00AE32B0">
          <w:rPr>
            <w:webHidden/>
          </w:rPr>
          <w:fldChar w:fldCharType="separate"/>
        </w:r>
        <w:r w:rsidR="00C611F9">
          <w:rPr>
            <w:webHidden/>
          </w:rPr>
          <w:t>20</w:t>
        </w:r>
        <w:r w:rsidR="00AE32B0">
          <w:rPr>
            <w:webHidden/>
          </w:rPr>
          <w:fldChar w:fldCharType="end"/>
        </w:r>
      </w:hyperlink>
    </w:p>
    <w:p w14:paraId="65571EAF" w14:textId="125DBD24" w:rsidR="00AE32B0" w:rsidRDefault="00D85D6C">
      <w:pPr>
        <w:pStyle w:val="TOC3"/>
        <w:tabs>
          <w:tab w:val="left" w:pos="2592"/>
        </w:tabs>
        <w:rPr>
          <w:rFonts w:asciiTheme="minorHAnsi" w:eastAsiaTheme="minorEastAsia" w:hAnsiTheme="minorHAnsi" w:cstheme="minorBidi"/>
          <w:sz w:val="22"/>
          <w:szCs w:val="22"/>
          <w:lang w:eastAsia="en-US"/>
        </w:rPr>
      </w:pPr>
      <w:hyperlink w:anchor="_Toc457471233" w:history="1">
        <w:r w:rsidR="00AE32B0" w:rsidRPr="001A1A78">
          <w:rPr>
            <w:rStyle w:val="Hyperlink"/>
          </w:rPr>
          <w:t>4.3.1</w:t>
        </w:r>
        <w:r w:rsidR="00AE32B0">
          <w:rPr>
            <w:rFonts w:asciiTheme="minorHAnsi" w:eastAsiaTheme="minorEastAsia" w:hAnsiTheme="minorHAnsi" w:cstheme="minorBidi"/>
            <w:sz w:val="22"/>
            <w:szCs w:val="22"/>
            <w:lang w:eastAsia="en-US"/>
          </w:rPr>
          <w:tab/>
        </w:r>
        <w:r w:rsidR="00AE32B0" w:rsidRPr="001A1A78">
          <w:rPr>
            <w:rStyle w:val="Hyperlink"/>
          </w:rPr>
          <w:t>Provisioning Guidelines</w:t>
        </w:r>
        <w:r w:rsidR="00AE32B0">
          <w:rPr>
            <w:webHidden/>
          </w:rPr>
          <w:tab/>
        </w:r>
        <w:r w:rsidR="00AE32B0">
          <w:rPr>
            <w:webHidden/>
          </w:rPr>
          <w:fldChar w:fldCharType="begin"/>
        </w:r>
        <w:r w:rsidR="00AE32B0">
          <w:rPr>
            <w:webHidden/>
          </w:rPr>
          <w:instrText xml:space="preserve"> PAGEREF _Toc457471233 \h </w:instrText>
        </w:r>
        <w:r w:rsidR="00AE32B0">
          <w:rPr>
            <w:webHidden/>
          </w:rPr>
        </w:r>
        <w:r w:rsidR="00AE32B0">
          <w:rPr>
            <w:webHidden/>
          </w:rPr>
          <w:fldChar w:fldCharType="separate"/>
        </w:r>
        <w:r w:rsidR="00C611F9">
          <w:rPr>
            <w:webHidden/>
          </w:rPr>
          <w:t>20</w:t>
        </w:r>
        <w:r w:rsidR="00AE32B0">
          <w:rPr>
            <w:webHidden/>
          </w:rPr>
          <w:fldChar w:fldCharType="end"/>
        </w:r>
      </w:hyperlink>
    </w:p>
    <w:p w14:paraId="5A410A59" w14:textId="2011703A" w:rsidR="00AE32B0" w:rsidRDefault="00D85D6C">
      <w:pPr>
        <w:pStyle w:val="TOC3"/>
        <w:tabs>
          <w:tab w:val="left" w:pos="2592"/>
        </w:tabs>
        <w:rPr>
          <w:rFonts w:asciiTheme="minorHAnsi" w:eastAsiaTheme="minorEastAsia" w:hAnsiTheme="minorHAnsi" w:cstheme="minorBidi"/>
          <w:sz w:val="22"/>
          <w:szCs w:val="22"/>
          <w:lang w:eastAsia="en-US"/>
        </w:rPr>
      </w:pPr>
      <w:hyperlink w:anchor="_Toc457471234" w:history="1">
        <w:r w:rsidR="00AE32B0" w:rsidRPr="001A1A78">
          <w:rPr>
            <w:rStyle w:val="Hyperlink"/>
          </w:rPr>
          <w:t>4.3.2</w:t>
        </w:r>
        <w:r w:rsidR="00AE32B0">
          <w:rPr>
            <w:rFonts w:asciiTheme="minorHAnsi" w:eastAsiaTheme="minorEastAsia" w:hAnsiTheme="minorHAnsi" w:cstheme="minorBidi"/>
            <w:sz w:val="22"/>
            <w:szCs w:val="22"/>
            <w:lang w:eastAsia="en-US"/>
          </w:rPr>
          <w:tab/>
        </w:r>
        <w:r w:rsidR="00AE32B0" w:rsidRPr="001A1A78">
          <w:rPr>
            <w:rStyle w:val="Hyperlink"/>
          </w:rPr>
          <w:t>Application Accounting Guidelines</w:t>
        </w:r>
        <w:r w:rsidR="00AE32B0">
          <w:rPr>
            <w:webHidden/>
          </w:rPr>
          <w:tab/>
        </w:r>
        <w:r w:rsidR="00AE32B0">
          <w:rPr>
            <w:webHidden/>
          </w:rPr>
          <w:fldChar w:fldCharType="begin"/>
        </w:r>
        <w:r w:rsidR="00AE32B0">
          <w:rPr>
            <w:webHidden/>
          </w:rPr>
          <w:instrText xml:space="preserve"> PAGEREF _Toc457471234 \h </w:instrText>
        </w:r>
        <w:r w:rsidR="00AE32B0">
          <w:rPr>
            <w:webHidden/>
          </w:rPr>
        </w:r>
        <w:r w:rsidR="00AE32B0">
          <w:rPr>
            <w:webHidden/>
          </w:rPr>
          <w:fldChar w:fldCharType="separate"/>
        </w:r>
        <w:r w:rsidR="00C611F9">
          <w:rPr>
            <w:webHidden/>
          </w:rPr>
          <w:t>21</w:t>
        </w:r>
        <w:r w:rsidR="00AE32B0">
          <w:rPr>
            <w:webHidden/>
          </w:rPr>
          <w:fldChar w:fldCharType="end"/>
        </w:r>
      </w:hyperlink>
    </w:p>
    <w:p w14:paraId="0C36CBF5" w14:textId="5A61FDF8" w:rsidR="00AE32B0" w:rsidRDefault="00D85D6C">
      <w:pPr>
        <w:pStyle w:val="TOC3"/>
        <w:tabs>
          <w:tab w:val="left" w:pos="2592"/>
        </w:tabs>
        <w:rPr>
          <w:rFonts w:asciiTheme="minorHAnsi" w:eastAsiaTheme="minorEastAsia" w:hAnsiTheme="minorHAnsi" w:cstheme="minorBidi"/>
          <w:sz w:val="22"/>
          <w:szCs w:val="22"/>
          <w:lang w:eastAsia="en-US"/>
        </w:rPr>
      </w:pPr>
      <w:hyperlink w:anchor="_Toc457471235" w:history="1">
        <w:r w:rsidR="00AE32B0" w:rsidRPr="001A1A78">
          <w:rPr>
            <w:rStyle w:val="Hyperlink"/>
          </w:rPr>
          <w:t>4.3.3</w:t>
        </w:r>
        <w:r w:rsidR="00AE32B0">
          <w:rPr>
            <w:rFonts w:asciiTheme="minorHAnsi" w:eastAsiaTheme="minorEastAsia" w:hAnsiTheme="minorHAnsi" w:cstheme="minorBidi"/>
            <w:sz w:val="22"/>
            <w:szCs w:val="22"/>
            <w:lang w:eastAsia="en-US"/>
          </w:rPr>
          <w:tab/>
        </w:r>
        <w:r w:rsidR="00AE32B0" w:rsidRPr="001A1A78">
          <w:rPr>
            <w:rStyle w:val="Hyperlink"/>
          </w:rPr>
          <w:t>Log Management Guidelines</w:t>
        </w:r>
        <w:r w:rsidR="00AE32B0">
          <w:rPr>
            <w:webHidden/>
          </w:rPr>
          <w:tab/>
        </w:r>
        <w:r w:rsidR="00AE32B0">
          <w:rPr>
            <w:webHidden/>
          </w:rPr>
          <w:fldChar w:fldCharType="begin"/>
        </w:r>
        <w:r w:rsidR="00AE32B0">
          <w:rPr>
            <w:webHidden/>
          </w:rPr>
          <w:instrText xml:space="preserve"> PAGEREF _Toc457471235 \h </w:instrText>
        </w:r>
        <w:r w:rsidR="00AE32B0">
          <w:rPr>
            <w:webHidden/>
          </w:rPr>
        </w:r>
        <w:r w:rsidR="00AE32B0">
          <w:rPr>
            <w:webHidden/>
          </w:rPr>
          <w:fldChar w:fldCharType="separate"/>
        </w:r>
        <w:r w:rsidR="00C611F9">
          <w:rPr>
            <w:webHidden/>
          </w:rPr>
          <w:t>22</w:t>
        </w:r>
        <w:r w:rsidR="00AE32B0">
          <w:rPr>
            <w:webHidden/>
          </w:rPr>
          <w:fldChar w:fldCharType="end"/>
        </w:r>
      </w:hyperlink>
    </w:p>
    <w:p w14:paraId="2D3B1E64" w14:textId="0568AA81" w:rsidR="00AE32B0" w:rsidRDefault="00D85D6C">
      <w:pPr>
        <w:pStyle w:val="TOC2"/>
        <w:rPr>
          <w:rFonts w:asciiTheme="minorHAnsi" w:eastAsiaTheme="minorEastAsia" w:hAnsiTheme="minorHAnsi" w:cstheme="minorBidi"/>
          <w:sz w:val="22"/>
          <w:szCs w:val="22"/>
        </w:rPr>
      </w:pPr>
      <w:hyperlink w:anchor="_Toc457471236" w:history="1">
        <w:r w:rsidR="00AE32B0" w:rsidRPr="001A1A78">
          <w:rPr>
            <w:rStyle w:val="Hyperlink"/>
          </w:rPr>
          <w:t>4.4. Operations – Service Performance and Monitoring Guidelines</w:t>
        </w:r>
        <w:r w:rsidR="00AE32B0">
          <w:rPr>
            <w:webHidden/>
          </w:rPr>
          <w:tab/>
        </w:r>
        <w:r w:rsidR="00AE32B0">
          <w:rPr>
            <w:webHidden/>
          </w:rPr>
          <w:fldChar w:fldCharType="begin"/>
        </w:r>
        <w:r w:rsidR="00AE32B0">
          <w:rPr>
            <w:webHidden/>
          </w:rPr>
          <w:instrText xml:space="preserve"> PAGEREF _Toc457471236 \h </w:instrText>
        </w:r>
        <w:r w:rsidR="00AE32B0">
          <w:rPr>
            <w:webHidden/>
          </w:rPr>
        </w:r>
        <w:r w:rsidR="00AE32B0">
          <w:rPr>
            <w:webHidden/>
          </w:rPr>
          <w:fldChar w:fldCharType="separate"/>
        </w:r>
        <w:r w:rsidR="00C611F9">
          <w:rPr>
            <w:webHidden/>
          </w:rPr>
          <w:t>22</w:t>
        </w:r>
        <w:r w:rsidR="00AE32B0">
          <w:rPr>
            <w:webHidden/>
          </w:rPr>
          <w:fldChar w:fldCharType="end"/>
        </w:r>
      </w:hyperlink>
    </w:p>
    <w:p w14:paraId="5009B87F" w14:textId="1FD0B8C1" w:rsidR="00AE32B0" w:rsidRDefault="00D85D6C">
      <w:pPr>
        <w:pStyle w:val="TOC2"/>
        <w:rPr>
          <w:rFonts w:asciiTheme="minorHAnsi" w:eastAsiaTheme="minorEastAsia" w:hAnsiTheme="minorHAnsi" w:cstheme="minorBidi"/>
          <w:sz w:val="22"/>
          <w:szCs w:val="22"/>
        </w:rPr>
      </w:pPr>
      <w:hyperlink w:anchor="_Toc457471237" w:history="1">
        <w:r w:rsidR="00AE32B0" w:rsidRPr="001A1A78">
          <w:rPr>
            <w:rStyle w:val="Hyperlink"/>
          </w:rPr>
          <w:t>4.5. Client Reliability Models/Service Assurance Guidelines</w:t>
        </w:r>
        <w:r w:rsidR="00AE32B0">
          <w:rPr>
            <w:webHidden/>
          </w:rPr>
          <w:tab/>
        </w:r>
        <w:r w:rsidR="00AE32B0">
          <w:rPr>
            <w:webHidden/>
          </w:rPr>
          <w:fldChar w:fldCharType="begin"/>
        </w:r>
        <w:r w:rsidR="00AE32B0">
          <w:rPr>
            <w:webHidden/>
          </w:rPr>
          <w:instrText xml:space="preserve"> PAGEREF _Toc457471237 \h </w:instrText>
        </w:r>
        <w:r w:rsidR="00AE32B0">
          <w:rPr>
            <w:webHidden/>
          </w:rPr>
        </w:r>
        <w:r w:rsidR="00AE32B0">
          <w:rPr>
            <w:webHidden/>
          </w:rPr>
          <w:fldChar w:fldCharType="separate"/>
        </w:r>
        <w:r w:rsidR="00C611F9">
          <w:rPr>
            <w:webHidden/>
          </w:rPr>
          <w:t>25</w:t>
        </w:r>
        <w:r w:rsidR="00AE32B0">
          <w:rPr>
            <w:webHidden/>
          </w:rPr>
          <w:fldChar w:fldCharType="end"/>
        </w:r>
      </w:hyperlink>
    </w:p>
    <w:p w14:paraId="1FF7B5A2" w14:textId="13E96537" w:rsidR="00AE32B0" w:rsidRDefault="00D85D6C">
      <w:pPr>
        <w:pStyle w:val="TOC1"/>
        <w:rPr>
          <w:rFonts w:asciiTheme="minorHAnsi" w:eastAsiaTheme="minorEastAsia" w:hAnsiTheme="minorHAnsi" w:cstheme="minorBidi"/>
          <w:sz w:val="22"/>
          <w:szCs w:val="22"/>
        </w:rPr>
      </w:pPr>
      <w:hyperlink w:anchor="_Toc457471238" w:history="1">
        <w:r w:rsidR="00AE32B0" w:rsidRPr="001A1A78">
          <w:rPr>
            <w:rStyle w:val="Hyperlink"/>
          </w:rPr>
          <w:t>5. Troubleshooting and Diagnostics</w:t>
        </w:r>
        <w:r w:rsidR="00AE32B0">
          <w:rPr>
            <w:webHidden/>
          </w:rPr>
          <w:tab/>
        </w:r>
        <w:r w:rsidR="00AE32B0">
          <w:rPr>
            <w:webHidden/>
          </w:rPr>
          <w:fldChar w:fldCharType="begin"/>
        </w:r>
        <w:r w:rsidR="00AE32B0">
          <w:rPr>
            <w:webHidden/>
          </w:rPr>
          <w:instrText xml:space="preserve"> PAGEREF _Toc457471238 \h </w:instrText>
        </w:r>
        <w:r w:rsidR="00AE32B0">
          <w:rPr>
            <w:webHidden/>
          </w:rPr>
        </w:r>
        <w:r w:rsidR="00AE32B0">
          <w:rPr>
            <w:webHidden/>
          </w:rPr>
          <w:fldChar w:fldCharType="separate"/>
        </w:r>
        <w:r w:rsidR="00C611F9">
          <w:rPr>
            <w:webHidden/>
          </w:rPr>
          <w:t>25</w:t>
        </w:r>
        <w:r w:rsidR="00AE32B0">
          <w:rPr>
            <w:webHidden/>
          </w:rPr>
          <w:fldChar w:fldCharType="end"/>
        </w:r>
      </w:hyperlink>
    </w:p>
    <w:p w14:paraId="7CFFC4FD" w14:textId="31A35D84" w:rsidR="00AE32B0" w:rsidRDefault="00D85D6C">
      <w:pPr>
        <w:pStyle w:val="TOC1"/>
        <w:rPr>
          <w:rFonts w:asciiTheme="minorHAnsi" w:eastAsiaTheme="minorEastAsia" w:hAnsiTheme="minorHAnsi" w:cstheme="minorBidi"/>
          <w:sz w:val="22"/>
          <w:szCs w:val="22"/>
        </w:rPr>
      </w:pPr>
      <w:hyperlink w:anchor="_Toc457471239" w:history="1">
        <w:r w:rsidR="00AE32B0" w:rsidRPr="001A1A78">
          <w:rPr>
            <w:rStyle w:val="Hyperlink"/>
          </w:rPr>
          <w:t>6. Security Considerations</w:t>
        </w:r>
        <w:r w:rsidR="00AE32B0">
          <w:rPr>
            <w:webHidden/>
          </w:rPr>
          <w:tab/>
        </w:r>
        <w:r w:rsidR="00AE32B0">
          <w:rPr>
            <w:webHidden/>
          </w:rPr>
          <w:fldChar w:fldCharType="begin"/>
        </w:r>
        <w:r w:rsidR="00AE32B0">
          <w:rPr>
            <w:webHidden/>
          </w:rPr>
          <w:instrText xml:space="preserve"> PAGEREF _Toc457471239 \h </w:instrText>
        </w:r>
        <w:r w:rsidR="00AE32B0">
          <w:rPr>
            <w:webHidden/>
          </w:rPr>
        </w:r>
        <w:r w:rsidR="00AE32B0">
          <w:rPr>
            <w:webHidden/>
          </w:rPr>
          <w:fldChar w:fldCharType="separate"/>
        </w:r>
        <w:r w:rsidR="00C611F9">
          <w:rPr>
            <w:webHidden/>
          </w:rPr>
          <w:t>26</w:t>
        </w:r>
        <w:r w:rsidR="00AE32B0">
          <w:rPr>
            <w:webHidden/>
          </w:rPr>
          <w:fldChar w:fldCharType="end"/>
        </w:r>
      </w:hyperlink>
    </w:p>
    <w:p w14:paraId="7B352680" w14:textId="0E1D591D" w:rsidR="00AE32B0" w:rsidRDefault="00D85D6C">
      <w:pPr>
        <w:pStyle w:val="TOC1"/>
        <w:rPr>
          <w:rFonts w:asciiTheme="minorHAnsi" w:eastAsiaTheme="minorEastAsia" w:hAnsiTheme="minorHAnsi" w:cstheme="minorBidi"/>
          <w:sz w:val="22"/>
          <w:szCs w:val="22"/>
        </w:rPr>
      </w:pPr>
      <w:hyperlink w:anchor="_Toc457471240" w:history="1">
        <w:r w:rsidR="00AE32B0" w:rsidRPr="001A1A78">
          <w:rPr>
            <w:rStyle w:val="Hyperlink"/>
          </w:rPr>
          <w:t>7. IANA Considerations</w:t>
        </w:r>
        <w:r w:rsidR="00AE32B0">
          <w:rPr>
            <w:webHidden/>
          </w:rPr>
          <w:tab/>
        </w:r>
        <w:r w:rsidR="00AE32B0">
          <w:rPr>
            <w:webHidden/>
          </w:rPr>
          <w:fldChar w:fldCharType="begin"/>
        </w:r>
        <w:r w:rsidR="00AE32B0">
          <w:rPr>
            <w:webHidden/>
          </w:rPr>
          <w:instrText xml:space="preserve"> PAGEREF _Toc457471240 \h </w:instrText>
        </w:r>
        <w:r w:rsidR="00AE32B0">
          <w:rPr>
            <w:webHidden/>
          </w:rPr>
        </w:r>
        <w:r w:rsidR="00AE32B0">
          <w:rPr>
            <w:webHidden/>
          </w:rPr>
          <w:fldChar w:fldCharType="separate"/>
        </w:r>
        <w:r w:rsidR="00C611F9">
          <w:rPr>
            <w:webHidden/>
          </w:rPr>
          <w:t>27</w:t>
        </w:r>
        <w:r w:rsidR="00AE32B0">
          <w:rPr>
            <w:webHidden/>
          </w:rPr>
          <w:fldChar w:fldCharType="end"/>
        </w:r>
      </w:hyperlink>
    </w:p>
    <w:p w14:paraId="411301CC" w14:textId="24D38D7B" w:rsidR="00AE32B0" w:rsidRDefault="00D85D6C">
      <w:pPr>
        <w:pStyle w:val="TOC1"/>
        <w:rPr>
          <w:rFonts w:asciiTheme="minorHAnsi" w:eastAsiaTheme="minorEastAsia" w:hAnsiTheme="minorHAnsi" w:cstheme="minorBidi"/>
          <w:sz w:val="22"/>
          <w:szCs w:val="22"/>
        </w:rPr>
      </w:pPr>
      <w:hyperlink w:anchor="_Toc457471241" w:history="1">
        <w:r w:rsidR="00AE32B0" w:rsidRPr="001A1A78">
          <w:rPr>
            <w:rStyle w:val="Hyperlink"/>
          </w:rPr>
          <w:t>8. Conclusions</w:t>
        </w:r>
        <w:r w:rsidR="00AE32B0">
          <w:rPr>
            <w:webHidden/>
          </w:rPr>
          <w:tab/>
        </w:r>
        <w:r w:rsidR="00AE32B0">
          <w:rPr>
            <w:webHidden/>
          </w:rPr>
          <w:fldChar w:fldCharType="begin"/>
        </w:r>
        <w:r w:rsidR="00AE32B0">
          <w:rPr>
            <w:webHidden/>
          </w:rPr>
          <w:instrText xml:space="preserve"> PAGEREF _Toc457471241 \h </w:instrText>
        </w:r>
        <w:r w:rsidR="00AE32B0">
          <w:rPr>
            <w:webHidden/>
          </w:rPr>
        </w:r>
        <w:r w:rsidR="00AE32B0">
          <w:rPr>
            <w:webHidden/>
          </w:rPr>
          <w:fldChar w:fldCharType="separate"/>
        </w:r>
        <w:r w:rsidR="00C611F9">
          <w:rPr>
            <w:webHidden/>
          </w:rPr>
          <w:t>27</w:t>
        </w:r>
        <w:r w:rsidR="00AE32B0">
          <w:rPr>
            <w:webHidden/>
          </w:rPr>
          <w:fldChar w:fldCharType="end"/>
        </w:r>
      </w:hyperlink>
    </w:p>
    <w:p w14:paraId="1138CE59" w14:textId="5A922749" w:rsidR="00AE32B0" w:rsidRDefault="00D85D6C">
      <w:pPr>
        <w:pStyle w:val="TOC1"/>
        <w:rPr>
          <w:rFonts w:asciiTheme="minorHAnsi" w:eastAsiaTheme="minorEastAsia" w:hAnsiTheme="minorHAnsi" w:cstheme="minorBidi"/>
          <w:sz w:val="22"/>
          <w:szCs w:val="22"/>
        </w:rPr>
      </w:pPr>
      <w:hyperlink w:anchor="_Toc457471242" w:history="1">
        <w:r w:rsidR="00AE32B0" w:rsidRPr="001A1A78">
          <w:rPr>
            <w:rStyle w:val="Hyperlink"/>
          </w:rPr>
          <w:t>9. References</w:t>
        </w:r>
        <w:r w:rsidR="00AE32B0">
          <w:rPr>
            <w:webHidden/>
          </w:rPr>
          <w:tab/>
        </w:r>
        <w:r w:rsidR="00AE32B0">
          <w:rPr>
            <w:webHidden/>
          </w:rPr>
          <w:fldChar w:fldCharType="begin"/>
        </w:r>
        <w:r w:rsidR="00AE32B0">
          <w:rPr>
            <w:webHidden/>
          </w:rPr>
          <w:instrText xml:space="preserve"> PAGEREF _Toc457471242 \h </w:instrText>
        </w:r>
        <w:r w:rsidR="00AE32B0">
          <w:rPr>
            <w:webHidden/>
          </w:rPr>
        </w:r>
        <w:r w:rsidR="00AE32B0">
          <w:rPr>
            <w:webHidden/>
          </w:rPr>
          <w:fldChar w:fldCharType="separate"/>
        </w:r>
        <w:r w:rsidR="00C611F9">
          <w:rPr>
            <w:webHidden/>
          </w:rPr>
          <w:t>27</w:t>
        </w:r>
        <w:r w:rsidR="00AE32B0">
          <w:rPr>
            <w:webHidden/>
          </w:rPr>
          <w:fldChar w:fldCharType="end"/>
        </w:r>
      </w:hyperlink>
    </w:p>
    <w:p w14:paraId="4B50DAA3" w14:textId="49EBAC13" w:rsidR="00AE32B0" w:rsidRDefault="00D85D6C">
      <w:pPr>
        <w:pStyle w:val="TOC2"/>
        <w:rPr>
          <w:rFonts w:asciiTheme="minorHAnsi" w:eastAsiaTheme="minorEastAsia" w:hAnsiTheme="minorHAnsi" w:cstheme="minorBidi"/>
          <w:sz w:val="22"/>
          <w:szCs w:val="22"/>
        </w:rPr>
      </w:pPr>
      <w:hyperlink w:anchor="_Toc457471243" w:history="1">
        <w:r w:rsidR="00AE32B0" w:rsidRPr="001A1A78">
          <w:rPr>
            <w:rStyle w:val="Hyperlink"/>
          </w:rPr>
          <w:t>9.1. Normative References</w:t>
        </w:r>
        <w:r w:rsidR="00AE32B0">
          <w:rPr>
            <w:webHidden/>
          </w:rPr>
          <w:tab/>
        </w:r>
        <w:r w:rsidR="00AE32B0">
          <w:rPr>
            <w:webHidden/>
          </w:rPr>
          <w:fldChar w:fldCharType="begin"/>
        </w:r>
        <w:r w:rsidR="00AE32B0">
          <w:rPr>
            <w:webHidden/>
          </w:rPr>
          <w:instrText xml:space="preserve"> PAGEREF _Toc457471243 \h </w:instrText>
        </w:r>
        <w:r w:rsidR="00AE32B0">
          <w:rPr>
            <w:webHidden/>
          </w:rPr>
        </w:r>
        <w:r w:rsidR="00AE32B0">
          <w:rPr>
            <w:webHidden/>
          </w:rPr>
          <w:fldChar w:fldCharType="separate"/>
        </w:r>
        <w:r w:rsidR="00C611F9">
          <w:rPr>
            <w:webHidden/>
          </w:rPr>
          <w:t>27</w:t>
        </w:r>
        <w:r w:rsidR="00AE32B0">
          <w:rPr>
            <w:webHidden/>
          </w:rPr>
          <w:fldChar w:fldCharType="end"/>
        </w:r>
      </w:hyperlink>
    </w:p>
    <w:p w14:paraId="77E082CB" w14:textId="154AF6F0" w:rsidR="00AE32B0" w:rsidRDefault="00D85D6C">
      <w:pPr>
        <w:pStyle w:val="TOC2"/>
        <w:rPr>
          <w:rFonts w:asciiTheme="minorHAnsi" w:eastAsiaTheme="minorEastAsia" w:hAnsiTheme="minorHAnsi" w:cstheme="minorBidi"/>
          <w:sz w:val="22"/>
          <w:szCs w:val="22"/>
        </w:rPr>
      </w:pPr>
      <w:hyperlink w:anchor="_Toc457471244" w:history="1">
        <w:r w:rsidR="00AE32B0" w:rsidRPr="001A1A78">
          <w:rPr>
            <w:rStyle w:val="Hyperlink"/>
          </w:rPr>
          <w:t>9.2. Informative References</w:t>
        </w:r>
        <w:r w:rsidR="00AE32B0">
          <w:rPr>
            <w:webHidden/>
          </w:rPr>
          <w:tab/>
        </w:r>
        <w:r w:rsidR="00AE32B0">
          <w:rPr>
            <w:webHidden/>
          </w:rPr>
          <w:fldChar w:fldCharType="begin"/>
        </w:r>
        <w:r w:rsidR="00AE32B0">
          <w:rPr>
            <w:webHidden/>
          </w:rPr>
          <w:instrText xml:space="preserve"> PAGEREF _Toc457471244 \h </w:instrText>
        </w:r>
        <w:r w:rsidR="00AE32B0">
          <w:rPr>
            <w:webHidden/>
          </w:rPr>
        </w:r>
        <w:r w:rsidR="00AE32B0">
          <w:rPr>
            <w:webHidden/>
          </w:rPr>
          <w:fldChar w:fldCharType="separate"/>
        </w:r>
        <w:r w:rsidR="00C611F9">
          <w:rPr>
            <w:webHidden/>
          </w:rPr>
          <w:t>28</w:t>
        </w:r>
        <w:r w:rsidR="00AE32B0">
          <w:rPr>
            <w:webHidden/>
          </w:rPr>
          <w:fldChar w:fldCharType="end"/>
        </w:r>
      </w:hyperlink>
    </w:p>
    <w:p w14:paraId="7B068EF1" w14:textId="4303DB33" w:rsidR="00AE32B0" w:rsidRDefault="00D85D6C">
      <w:pPr>
        <w:pStyle w:val="TOC1"/>
        <w:rPr>
          <w:rFonts w:asciiTheme="minorHAnsi" w:eastAsiaTheme="minorEastAsia" w:hAnsiTheme="minorHAnsi" w:cstheme="minorBidi"/>
          <w:sz w:val="22"/>
          <w:szCs w:val="22"/>
        </w:rPr>
      </w:pPr>
      <w:hyperlink w:anchor="_Toc457471245" w:history="1">
        <w:r w:rsidR="00AE32B0" w:rsidRPr="001A1A78">
          <w:rPr>
            <w:rStyle w:val="Hyperlink"/>
          </w:rPr>
          <w:t>10. Acknowledgments</w:t>
        </w:r>
        <w:r w:rsidR="00AE32B0">
          <w:rPr>
            <w:webHidden/>
          </w:rPr>
          <w:tab/>
        </w:r>
        <w:r w:rsidR="00AE32B0">
          <w:rPr>
            <w:webHidden/>
          </w:rPr>
          <w:fldChar w:fldCharType="begin"/>
        </w:r>
        <w:r w:rsidR="00AE32B0">
          <w:rPr>
            <w:webHidden/>
          </w:rPr>
          <w:instrText xml:space="preserve"> PAGEREF _Toc457471245 \h </w:instrText>
        </w:r>
        <w:r w:rsidR="00AE32B0">
          <w:rPr>
            <w:webHidden/>
          </w:rPr>
        </w:r>
        <w:r w:rsidR="00AE32B0">
          <w:rPr>
            <w:webHidden/>
          </w:rPr>
          <w:fldChar w:fldCharType="separate"/>
        </w:r>
        <w:r w:rsidR="00C611F9">
          <w:rPr>
            <w:webHidden/>
          </w:rPr>
          <w:t>28</w:t>
        </w:r>
        <w:r w:rsidR="00AE32B0">
          <w:rPr>
            <w:webHidden/>
          </w:rPr>
          <w:fldChar w:fldCharType="end"/>
        </w:r>
      </w:hyperlink>
    </w:p>
    <w:p w14:paraId="45A6B4A7" w14:textId="77777777" w:rsidR="00696527" w:rsidRDefault="00270925" w:rsidP="002E5DA5">
      <w:pPr>
        <w:pStyle w:val="TOC1"/>
      </w:pPr>
      <w:r>
        <w:fldChar w:fldCharType="end"/>
      </w:r>
    </w:p>
    <w:p w14:paraId="276D434F" w14:textId="77777777" w:rsidR="00B347F1" w:rsidRPr="00B347F1" w:rsidRDefault="008E670E" w:rsidP="009178A9">
      <w:pPr>
        <w:pStyle w:val="Heading1"/>
      </w:pPr>
      <w:bookmarkStart w:id="2" w:name="_Toc457471218"/>
      <w:r w:rsidRPr="00451540">
        <w:t>Introduction</w:t>
      </w:r>
      <w:bookmarkEnd w:id="2"/>
    </w:p>
    <w:p w14:paraId="25BC02F8" w14:textId="2AA835E1" w:rsidR="00DA6576" w:rsidRDefault="00542E43" w:rsidP="00CC7C89">
      <w:pPr>
        <w:spacing w:after="0"/>
      </w:pPr>
      <w:r>
        <w:t>Content and data from s</w:t>
      </w:r>
      <w:r w:rsidR="00F52AD8">
        <w:t>everal types of applications (e.g., live video streaming</w:t>
      </w:r>
      <w:r w:rsidR="00E41C4A">
        <w:t>, software downloads</w:t>
      </w:r>
      <w:r w:rsidR="00F52AD8">
        <w:t xml:space="preserve">) are </w:t>
      </w:r>
      <w:r w:rsidR="00F2775D">
        <w:t xml:space="preserve">well </w:t>
      </w:r>
      <w:r w:rsidR="00F52AD8">
        <w:t xml:space="preserve">suited for delivery via multicast means. </w:t>
      </w:r>
      <w:r w:rsidR="009F4BBD">
        <w:t xml:space="preserve">The use of multicast for delivering such </w:t>
      </w:r>
      <w:r>
        <w:t xml:space="preserve">content/data </w:t>
      </w:r>
      <w:r w:rsidR="009F4BBD">
        <w:t xml:space="preserve">offers significant savings </w:t>
      </w:r>
      <w:r w:rsidR="00EF03A7">
        <w:t xml:space="preserve">of </w:t>
      </w:r>
      <w:r w:rsidR="009F4BBD">
        <w:t xml:space="preserve">utilization of resources in any given administrative domain. </w:t>
      </w:r>
      <w:r w:rsidR="00E063EC">
        <w:t xml:space="preserve">End user </w:t>
      </w:r>
      <w:r w:rsidR="00F52AD8">
        <w:t xml:space="preserve">demand for such </w:t>
      </w:r>
      <w:r>
        <w:t xml:space="preserve">content/data </w:t>
      </w:r>
      <w:r w:rsidR="00F52AD8">
        <w:t>is growing</w:t>
      </w:r>
      <w:r w:rsidR="00DA6576">
        <w:t>.</w:t>
      </w:r>
      <w:r w:rsidR="00E063EC">
        <w:t xml:space="preserve"> </w:t>
      </w:r>
      <w:r w:rsidR="00DA6576">
        <w:t>O</w:t>
      </w:r>
      <w:r w:rsidR="00E063EC">
        <w:t>ften</w:t>
      </w:r>
      <w:r w:rsidR="009F4BBD">
        <w:t>,</w:t>
      </w:r>
      <w:r w:rsidR="00E063EC">
        <w:t xml:space="preserve"> this requires transporting </w:t>
      </w:r>
      <w:r>
        <w:t xml:space="preserve">the content/data </w:t>
      </w:r>
      <w:r w:rsidR="00E063EC">
        <w:t>across administrative domains</w:t>
      </w:r>
      <w:r w:rsidR="009F4BBD">
        <w:t xml:space="preserve"> via inter-domain peering points</w:t>
      </w:r>
      <w:r w:rsidR="00F52AD8">
        <w:t xml:space="preserve">. </w:t>
      </w:r>
    </w:p>
    <w:p w14:paraId="38CAB2B2" w14:textId="77777777" w:rsidR="00DA6576" w:rsidRDefault="00DA6576" w:rsidP="0015678B">
      <w:pPr>
        <w:spacing w:after="0"/>
      </w:pPr>
    </w:p>
    <w:p w14:paraId="53361EE5" w14:textId="77777777" w:rsidR="00DA6576" w:rsidRDefault="00DA6576" w:rsidP="0015678B">
      <w:pPr>
        <w:spacing w:after="0"/>
      </w:pPr>
      <w:r>
        <w:t>The objective of this Best Current Practices document is twofold:</w:t>
      </w:r>
    </w:p>
    <w:p w14:paraId="5E4C14ED" w14:textId="2ABDCB1F" w:rsidR="00DA6576" w:rsidRDefault="00DA6576" w:rsidP="00BD4945">
      <w:pPr>
        <w:pStyle w:val="ListParagraph"/>
        <w:numPr>
          <w:ilvl w:val="0"/>
          <w:numId w:val="21"/>
        </w:numPr>
        <w:spacing w:after="0"/>
        <w:jc w:val="left"/>
        <w:rPr>
          <w:rFonts w:ascii="Courier New" w:hAnsi="Courier New" w:cs="Courier New"/>
          <w:sz w:val="24"/>
          <w:szCs w:val="24"/>
        </w:rPr>
      </w:pPr>
      <w:r>
        <w:rPr>
          <w:rFonts w:ascii="Courier New" w:hAnsi="Courier New" w:cs="Courier New"/>
          <w:sz w:val="24"/>
          <w:szCs w:val="24"/>
        </w:rPr>
        <w:t>D</w:t>
      </w:r>
      <w:r w:rsidRPr="00DA6576">
        <w:rPr>
          <w:rFonts w:ascii="Courier New" w:hAnsi="Courier New" w:cs="Courier New"/>
          <w:sz w:val="24"/>
          <w:szCs w:val="24"/>
        </w:rPr>
        <w:t xml:space="preserve">escribe the </w:t>
      </w:r>
      <w:r w:rsidR="0039447B">
        <w:rPr>
          <w:rFonts w:ascii="Courier New" w:hAnsi="Courier New" w:cs="Courier New"/>
          <w:sz w:val="24"/>
          <w:szCs w:val="24"/>
        </w:rPr>
        <w:t xml:space="preserve">technical </w:t>
      </w:r>
      <w:r w:rsidRPr="00DA6576">
        <w:rPr>
          <w:rFonts w:ascii="Courier New" w:hAnsi="Courier New" w:cs="Courier New"/>
          <w:sz w:val="24"/>
          <w:szCs w:val="24"/>
        </w:rPr>
        <w:t xml:space="preserve">process </w:t>
      </w:r>
      <w:r w:rsidR="00AE2D8D">
        <w:rPr>
          <w:rFonts w:ascii="Courier New" w:hAnsi="Courier New" w:cs="Courier New"/>
          <w:sz w:val="24"/>
          <w:szCs w:val="24"/>
        </w:rPr>
        <w:t xml:space="preserve">and establish </w:t>
      </w:r>
      <w:r w:rsidR="009937A7">
        <w:rPr>
          <w:rFonts w:ascii="Courier New" w:hAnsi="Courier New" w:cs="Courier New"/>
          <w:sz w:val="24"/>
          <w:szCs w:val="24"/>
        </w:rPr>
        <w:t xml:space="preserve">guidelines </w:t>
      </w:r>
      <w:r w:rsidRPr="00DA6576">
        <w:rPr>
          <w:rFonts w:ascii="Courier New" w:hAnsi="Courier New" w:cs="Courier New"/>
          <w:sz w:val="24"/>
          <w:szCs w:val="24"/>
        </w:rPr>
        <w:t>for setting up multicast-based delivery of application</w:t>
      </w:r>
      <w:r w:rsidR="00542E43">
        <w:rPr>
          <w:rFonts w:ascii="Courier New" w:hAnsi="Courier New" w:cs="Courier New"/>
          <w:sz w:val="24"/>
          <w:szCs w:val="24"/>
        </w:rPr>
        <w:t xml:space="preserve"> content/data </w:t>
      </w:r>
      <w:r w:rsidRPr="00DA6576">
        <w:rPr>
          <w:rFonts w:ascii="Courier New" w:hAnsi="Courier New" w:cs="Courier New"/>
          <w:sz w:val="24"/>
          <w:szCs w:val="24"/>
        </w:rPr>
        <w:t>across inter-domain peering points</w:t>
      </w:r>
      <w:r w:rsidR="0039447B">
        <w:rPr>
          <w:rFonts w:ascii="Courier New" w:hAnsi="Courier New" w:cs="Courier New"/>
          <w:sz w:val="24"/>
          <w:szCs w:val="24"/>
        </w:rPr>
        <w:t xml:space="preserve"> via a set of use cases. </w:t>
      </w:r>
    </w:p>
    <w:p w14:paraId="27CBAADB" w14:textId="77777777" w:rsidR="00DA6576" w:rsidRDefault="00DA6576" w:rsidP="00BD4945">
      <w:pPr>
        <w:pStyle w:val="ListParagraph"/>
        <w:numPr>
          <w:ilvl w:val="0"/>
          <w:numId w:val="21"/>
        </w:numPr>
        <w:spacing w:after="0"/>
        <w:contextualSpacing w:val="0"/>
        <w:jc w:val="left"/>
        <w:rPr>
          <w:rFonts w:ascii="Courier New" w:hAnsi="Courier New" w:cs="Courier New"/>
          <w:sz w:val="24"/>
          <w:szCs w:val="24"/>
        </w:rPr>
      </w:pPr>
      <w:r>
        <w:rPr>
          <w:rFonts w:ascii="Courier New" w:hAnsi="Courier New" w:cs="Courier New"/>
          <w:sz w:val="24"/>
          <w:szCs w:val="24"/>
        </w:rPr>
        <w:t xml:space="preserve">Catalog all required information exchange between the administrative domains to </w:t>
      </w:r>
      <w:r w:rsidR="00AE2D8D">
        <w:rPr>
          <w:rFonts w:ascii="Courier New" w:hAnsi="Courier New" w:cs="Courier New"/>
          <w:sz w:val="24"/>
          <w:szCs w:val="24"/>
        </w:rPr>
        <w:t>support</w:t>
      </w:r>
      <w:r>
        <w:rPr>
          <w:rFonts w:ascii="Courier New" w:hAnsi="Courier New" w:cs="Courier New"/>
          <w:sz w:val="24"/>
          <w:szCs w:val="24"/>
        </w:rPr>
        <w:t xml:space="preserve"> multicast-based delivery.</w:t>
      </w:r>
      <w:r w:rsidR="00BB2384">
        <w:rPr>
          <w:rFonts w:ascii="Courier New" w:hAnsi="Courier New" w:cs="Courier New"/>
          <w:sz w:val="24"/>
          <w:szCs w:val="24"/>
        </w:rPr>
        <w:t xml:space="preserve"> </w:t>
      </w:r>
      <w:r w:rsidR="0039447B">
        <w:rPr>
          <w:rFonts w:ascii="Courier New" w:hAnsi="Courier New" w:cs="Courier New"/>
          <w:sz w:val="24"/>
          <w:szCs w:val="24"/>
        </w:rPr>
        <w:t>This enables operators to initiate necessary processes to support inter-domain peering with multicast.</w:t>
      </w:r>
    </w:p>
    <w:p w14:paraId="4B665678" w14:textId="77777777" w:rsidR="00DA6576" w:rsidRDefault="00DA6576" w:rsidP="00DA6576">
      <w:pPr>
        <w:spacing w:after="0"/>
      </w:pPr>
    </w:p>
    <w:p w14:paraId="30101B4D" w14:textId="77777777" w:rsidR="00CD12CC" w:rsidRDefault="00F46782" w:rsidP="00CD12CC">
      <w:pPr>
        <w:spacing w:after="0"/>
      </w:pPr>
      <w:r>
        <w:t>The scope and a</w:t>
      </w:r>
      <w:r w:rsidR="00CD12CC" w:rsidRPr="00CD12CC">
        <w:t xml:space="preserve">ssumptions for this document are </w:t>
      </w:r>
      <w:r>
        <w:t xml:space="preserve">stated </w:t>
      </w:r>
      <w:r w:rsidR="00CD12CC" w:rsidRPr="00CD12CC">
        <w:t>as follows:</w:t>
      </w:r>
    </w:p>
    <w:p w14:paraId="74F42D6A" w14:textId="77777777" w:rsidR="00CD12CC" w:rsidRPr="00CD12CC" w:rsidRDefault="00CD12CC" w:rsidP="00CD12CC">
      <w:pPr>
        <w:spacing w:after="0"/>
      </w:pPr>
    </w:p>
    <w:p w14:paraId="567F308B" w14:textId="77777777" w:rsidR="001C0CB9" w:rsidRDefault="001C0CB9" w:rsidP="002B0994">
      <w:pPr>
        <w:numPr>
          <w:ilvl w:val="0"/>
          <w:numId w:val="55"/>
        </w:numPr>
        <w:spacing w:after="120"/>
      </w:pPr>
      <w:r>
        <w:t>For the purpose of this document, the term “peering point” refers to an interface between two networks/administrative domains over which traffic is exchanged between them. A Network-Network Interface (NNI) is an example of a peering point.</w:t>
      </w:r>
    </w:p>
    <w:p w14:paraId="68763A35" w14:textId="77777777" w:rsidR="00D8159F" w:rsidRDefault="00D8159F" w:rsidP="002B0994">
      <w:pPr>
        <w:numPr>
          <w:ilvl w:val="0"/>
          <w:numId w:val="55"/>
        </w:numPr>
        <w:spacing w:after="120"/>
      </w:pPr>
      <w:r>
        <w:t xml:space="preserve">Administrative Domain 1 (AD-1) is enabled with native multicast. A peering point exists between AD-1 and AD-2. </w:t>
      </w:r>
    </w:p>
    <w:p w14:paraId="1AA3EACF" w14:textId="2E4359A0" w:rsidR="00833BA9" w:rsidRDefault="00CE731D" w:rsidP="002B0994">
      <w:pPr>
        <w:numPr>
          <w:ilvl w:val="0"/>
          <w:numId w:val="55"/>
        </w:numPr>
        <w:spacing w:after="120"/>
      </w:pPr>
      <w:r>
        <w:t xml:space="preserve">It is understood that several protocols are available for this purpose including </w:t>
      </w:r>
      <w:commentRangeStart w:id="3"/>
      <w:r w:rsidR="002B0994">
        <w:t>PIM-SM</w:t>
      </w:r>
      <w:r w:rsidR="008E2BA2">
        <w:t xml:space="preserve"> </w:t>
      </w:r>
      <w:del w:id="4" w:author="TARAPORE, PERCY S" w:date="2017-09-26T19:13:00Z">
        <w:r w:rsidR="008E2BA2" w:rsidDel="00E53BAD">
          <w:delText>[RFC</w:delText>
        </w:r>
      </w:del>
      <w:del w:id="5" w:author="TARAPORE, PERCY S" w:date="2017-09-26T18:55:00Z">
        <w:r w:rsidR="008E2BA2" w:rsidDel="00D85D6C">
          <w:delText>4609</w:delText>
        </w:r>
      </w:del>
      <w:del w:id="6" w:author="TARAPORE, PERCY S" w:date="2017-09-26T19:13:00Z">
        <w:r w:rsidR="008E2BA2" w:rsidDel="00E53BAD">
          <w:delText>]</w:delText>
        </w:r>
      </w:del>
      <w:commentRangeEnd w:id="3"/>
      <w:r w:rsidR="00D63852">
        <w:rPr>
          <w:rStyle w:val="CommentReference"/>
        </w:rPr>
        <w:commentReference w:id="3"/>
      </w:r>
      <w:del w:id="7" w:author="TARAPORE, PERCY S" w:date="2017-09-26T19:13:00Z">
        <w:r w:rsidR="002B0994" w:rsidDel="00E53BAD">
          <w:delText>,</w:delText>
        </w:r>
      </w:del>
      <w:ins w:id="8" w:author="TARAPORE, PERCY S" w:date="2017-09-26T19:13:00Z">
        <w:r w:rsidR="00E052A1">
          <w:t>and</w:t>
        </w:r>
      </w:ins>
      <w:r w:rsidR="002B0994">
        <w:t xml:space="preserve"> </w:t>
      </w:r>
      <w:r>
        <w:t>Protocol Independent Multicast - Source Specific Multicast (PIM-SSM) [RFC</w:t>
      </w:r>
      <w:r w:rsidR="00FA10C5">
        <w:t>7761</w:t>
      </w:r>
      <w:r>
        <w:t>], Internet Group Management Protocol (IGMP) [RFC</w:t>
      </w:r>
      <w:r w:rsidR="00FA10C5">
        <w:t>3376</w:t>
      </w:r>
      <w:r>
        <w:t xml:space="preserve">], </w:t>
      </w:r>
      <w:r w:rsidR="008E2BA2">
        <w:t xml:space="preserve">and </w:t>
      </w:r>
      <w:r>
        <w:t>Multicast Listener Discovery (MLD) [RFC</w:t>
      </w:r>
      <w:r w:rsidR="00FA10C5">
        <w:t>3810</w:t>
      </w:r>
      <w:r>
        <w:t xml:space="preserve">]. </w:t>
      </w:r>
    </w:p>
    <w:p w14:paraId="1D73BBBA" w14:textId="511FB48E" w:rsidR="00CD12CC" w:rsidRPr="00CD12CC" w:rsidRDefault="00B00ED8" w:rsidP="00E2050A">
      <w:pPr>
        <w:numPr>
          <w:ilvl w:val="0"/>
          <w:numId w:val="55"/>
        </w:numPr>
        <w:spacing w:after="120"/>
      </w:pPr>
      <w:r w:rsidRPr="00B00ED8">
        <w:lastRenderedPageBreak/>
        <w:t xml:space="preserve">As described in Section 2, the source IP address of the multicast stream in the originating AD (AD-1) is known. Under this condition, PIM-SSM use is beneficial </w:t>
      </w:r>
      <w:r w:rsidR="000F2A86">
        <w:t xml:space="preserve">as </w:t>
      </w:r>
      <w:r w:rsidRPr="00B00ED8">
        <w:t xml:space="preserve">it allows the receiver’s </w:t>
      </w:r>
      <w:r w:rsidR="00E92138">
        <w:t xml:space="preserve">upstream </w:t>
      </w:r>
      <w:r w:rsidRPr="00B00ED8">
        <w:t>router to directly send a JOIN message to the source without the need of invoking an in</w:t>
      </w:r>
      <w:r>
        <w:t>termediate Rendezvous Point (RP)</w:t>
      </w:r>
      <w:r w:rsidRPr="00B00ED8">
        <w:t>.</w:t>
      </w:r>
      <w:r>
        <w:t xml:space="preserve"> </w:t>
      </w:r>
      <w:r w:rsidR="00BA4ECA" w:rsidRPr="00BA4ECA">
        <w:t>Use of SSM also presents an improved threat mitigation profile against attack, as described in [RFC4609].</w:t>
      </w:r>
      <w:r w:rsidR="00BA4ECA">
        <w:t xml:space="preserve"> </w:t>
      </w:r>
      <w:r w:rsidR="00833BA9">
        <w:t>Hence, i</w:t>
      </w:r>
      <w:r w:rsidR="002B0994">
        <w:t>n the case of inter-domain peering, it is recommended to use only SSM protocols</w:t>
      </w:r>
      <w:r w:rsidR="00E2050A">
        <w:t xml:space="preserve">; </w:t>
      </w:r>
      <w:r w:rsidR="00E2050A" w:rsidRPr="00E2050A">
        <w:t>the setup of inter</w:t>
      </w:r>
      <w:r w:rsidR="00AC3B3B">
        <w:t>-</w:t>
      </w:r>
      <w:r w:rsidR="00E2050A" w:rsidRPr="00E2050A">
        <w:t>domain peering for ASM (Any-Source Multicast) is not in scope for this document.</w:t>
      </w:r>
    </w:p>
    <w:p w14:paraId="7BF58EB5" w14:textId="77777777" w:rsidR="00CD12CC" w:rsidRPr="00CD12CC" w:rsidRDefault="00D8159F" w:rsidP="00CD12CC">
      <w:pPr>
        <w:numPr>
          <w:ilvl w:val="0"/>
          <w:numId w:val="55"/>
        </w:numPr>
        <w:spacing w:after="120"/>
      </w:pPr>
      <w:r>
        <w:t xml:space="preserve">AD-1 and AD-2 </w:t>
      </w:r>
      <w:r w:rsidR="00F46782">
        <w:t>are assumed to adopt compatible protocols.</w:t>
      </w:r>
      <w:r w:rsidR="00CD12CC" w:rsidRPr="00CD12CC">
        <w:t xml:space="preserve"> </w:t>
      </w:r>
      <w:r w:rsidR="00F46782">
        <w:t>The use of different protocols is beyond the scope of this document</w:t>
      </w:r>
      <w:r w:rsidR="00CD12CC" w:rsidRPr="00CD12CC">
        <w:t>.</w:t>
      </w:r>
    </w:p>
    <w:p w14:paraId="1670A22E" w14:textId="77777777" w:rsidR="00CD12CC" w:rsidRPr="00CD12CC" w:rsidRDefault="00833BA9" w:rsidP="00CD12CC">
      <w:pPr>
        <w:numPr>
          <w:ilvl w:val="0"/>
          <w:numId w:val="55"/>
        </w:numPr>
        <w:spacing w:after="120"/>
      </w:pPr>
      <w:r>
        <w:t>An Automatic Multicast Tunnel (AMT) [RFC</w:t>
      </w:r>
      <w:r w:rsidR="00D04246">
        <w:t>7450] is</w:t>
      </w:r>
      <w:r>
        <w:t xml:space="preserve"> setup at t</w:t>
      </w:r>
      <w:r w:rsidR="00D04246">
        <w:t xml:space="preserve">he peering point if either the peering point or AD-2 is not multicast enabled. </w:t>
      </w:r>
      <w:r w:rsidR="00F46782">
        <w:t xml:space="preserve">It is assumed that an AMT Relay will be available to a client for multicast delivery. </w:t>
      </w:r>
      <w:r w:rsidR="00CD12CC" w:rsidRPr="00CD12CC">
        <w:t xml:space="preserve">The selection of an optimal AMT relay by a client is out of scope for this document. </w:t>
      </w:r>
      <w:r w:rsidR="00256B32">
        <w:t>Note that AMT use is necessary only when native multicast is unavailable in the peering point (Use Case 3.3) or in the downstream administrative domain (Use Cases 3.4, and 3.5).</w:t>
      </w:r>
    </w:p>
    <w:p w14:paraId="7A0A6BE4" w14:textId="77777777" w:rsidR="00CD12CC" w:rsidRPr="00CD12CC" w:rsidRDefault="00F46782" w:rsidP="00CD12CC">
      <w:pPr>
        <w:numPr>
          <w:ilvl w:val="0"/>
          <w:numId w:val="55"/>
        </w:numPr>
        <w:spacing w:after="120"/>
      </w:pPr>
      <w:r w:rsidRPr="00CD12CC">
        <w:t xml:space="preserve">The collection of billing data is </w:t>
      </w:r>
      <w:r w:rsidR="00E85D94">
        <w:t xml:space="preserve">assumed to be done </w:t>
      </w:r>
      <w:r w:rsidRPr="00CD12CC">
        <w:t xml:space="preserve">at the application level and </w:t>
      </w:r>
      <w:r w:rsidR="00E85D94">
        <w:t xml:space="preserve">is </w:t>
      </w:r>
      <w:r w:rsidRPr="00CD12CC">
        <w:t xml:space="preserve">not </w:t>
      </w:r>
      <w:r w:rsidR="00E85D94">
        <w:t xml:space="preserve">considered to be </w:t>
      </w:r>
      <w:r w:rsidRPr="00CD12CC">
        <w:t xml:space="preserve">a networking issue. </w:t>
      </w:r>
      <w:r w:rsidR="00CD12CC" w:rsidRPr="00CD12CC">
        <w:t xml:space="preserve">The settlements process for end user billing and/or inter-provider billing is out of scope for this document.  </w:t>
      </w:r>
    </w:p>
    <w:p w14:paraId="7CD9F7F8" w14:textId="77777777" w:rsidR="00CD12CC" w:rsidRDefault="00E85D94" w:rsidP="00CD12CC">
      <w:pPr>
        <w:numPr>
          <w:ilvl w:val="0"/>
          <w:numId w:val="55"/>
        </w:numPr>
        <w:spacing w:after="120"/>
      </w:pPr>
      <w:r>
        <w:t>I</w:t>
      </w:r>
      <w:r w:rsidR="00CD12CC" w:rsidRPr="00CD12CC">
        <w:t xml:space="preserve">nter-domain network connectivity troubleshooting </w:t>
      </w:r>
      <w:r>
        <w:t xml:space="preserve">is only considered within the context of a cooperative process between the two domains. </w:t>
      </w:r>
    </w:p>
    <w:p w14:paraId="510AE5E5" w14:textId="168DE71E" w:rsidR="00CD12CC" w:rsidRDefault="00AC3B3B" w:rsidP="00DA6576">
      <w:pPr>
        <w:spacing w:after="0"/>
        <w:rPr>
          <w:ins w:id="9" w:author="TARAPORE, PERCY S" w:date="2017-09-26T19:25:00Z"/>
        </w:rPr>
      </w:pPr>
      <w:r>
        <w:t>Thus, the primary purpose of t</w:t>
      </w:r>
      <w:r w:rsidRPr="00AC3B3B">
        <w:t xml:space="preserve">his document </w:t>
      </w:r>
      <w:r>
        <w:t xml:space="preserve">is to </w:t>
      </w:r>
      <w:r w:rsidRPr="00AC3B3B">
        <w:t>describe a scenario where two</w:t>
      </w:r>
      <w:r w:rsidR="00132A7E">
        <w:t xml:space="preserve"> AD’s</w:t>
      </w:r>
      <w:r w:rsidRPr="00AC3B3B">
        <w:t xml:space="preserve"> interconnect via a </w:t>
      </w:r>
      <w:commentRangeStart w:id="10"/>
      <w:del w:id="11" w:author="TARAPORE, PERCY S" w:date="2017-09-25T17:31:00Z">
        <w:r w:rsidRPr="00AC3B3B" w:rsidDel="00D63852">
          <w:delText xml:space="preserve">direct connection </w:delText>
        </w:r>
      </w:del>
      <w:proofErr w:type="spellStart"/>
      <w:ins w:id="12" w:author="TARAPORE, PERCY S" w:date="2017-09-25T17:31:00Z">
        <w:r w:rsidR="00D63852">
          <w:t>a</w:t>
        </w:r>
        <w:proofErr w:type="spellEnd"/>
        <w:r w:rsidR="00D63852">
          <w:t xml:space="preserve"> peering point  </w:t>
        </w:r>
      </w:ins>
      <w:del w:id="13" w:author="TARAPORE, PERCY S" w:date="2017-09-25T17:31:00Z">
        <w:r w:rsidRPr="00AC3B3B" w:rsidDel="00D63852">
          <w:delText>to</w:delText>
        </w:r>
      </w:del>
      <w:ins w:id="14" w:author="TARAPORE, PERCY S" w:date="2017-09-25T17:31:00Z">
        <w:r w:rsidR="00D63852">
          <w:t>with</w:t>
        </w:r>
      </w:ins>
      <w:r w:rsidRPr="00AC3B3B">
        <w:t xml:space="preserve"> each other</w:t>
      </w:r>
      <w:commentRangeEnd w:id="10"/>
      <w:r w:rsidR="00D63852">
        <w:rPr>
          <w:rStyle w:val="CommentReference"/>
        </w:rPr>
        <w:commentReference w:id="10"/>
      </w:r>
      <w:r w:rsidRPr="00AC3B3B">
        <w:t>. Security and operational aspects for exchanging traffic on a public Internet Exchange Point (IXP) with a large shared broadcast domain between many operators, is not in scope for this document.</w:t>
      </w:r>
      <w:r>
        <w:t xml:space="preserve"> </w:t>
      </w:r>
    </w:p>
    <w:p w14:paraId="5CE8264A" w14:textId="20CFAF4A" w:rsidR="00757B9E" w:rsidRDefault="00757B9E" w:rsidP="00DA6576">
      <w:pPr>
        <w:spacing w:after="0"/>
        <w:rPr>
          <w:ins w:id="15" w:author="TARAPORE, PERCY S" w:date="2017-09-26T19:25:00Z"/>
        </w:rPr>
      </w:pPr>
    </w:p>
    <w:p w14:paraId="5A8462C1" w14:textId="44A953A5" w:rsidR="00757B9E" w:rsidRDefault="00757B9E" w:rsidP="00DA6576">
      <w:pPr>
        <w:spacing w:after="0"/>
      </w:pPr>
      <w:commentRangeStart w:id="16"/>
      <w:ins w:id="17" w:author="TARAPORE, PERCY S" w:date="2017-09-26T19:25:00Z">
        <w:r>
          <w:t>It may be possible to have a configuration whereby a transit domain (AD-3)</w:t>
        </w:r>
      </w:ins>
      <w:ins w:id="18" w:author="TARAPORE, PERCY S" w:date="2017-09-26T19:30:00Z">
        <w:r>
          <w:t xml:space="preserve"> interconnects AD-1 and AD-2.</w:t>
        </w:r>
      </w:ins>
      <w:ins w:id="19" w:author="TARAPORE, PERCY S" w:date="2017-09-26T19:35:00Z">
        <w:r w:rsidR="00006ED7">
          <w:t xml:space="preserve"> Such a configuration adds complexity and may require manual provisioning if, for example, AD-3 is not multicast enabled. This configuration is out of cope for this document; it is for further study.</w:t>
        </w:r>
      </w:ins>
      <w:commentRangeEnd w:id="16"/>
      <w:ins w:id="20" w:author="TARAPORE, PERCY S" w:date="2017-09-26T19:36:00Z">
        <w:r w:rsidR="00006ED7">
          <w:rPr>
            <w:rStyle w:val="CommentReference"/>
          </w:rPr>
          <w:commentReference w:id="16"/>
        </w:r>
      </w:ins>
    </w:p>
    <w:p w14:paraId="21F9E7AB" w14:textId="77777777" w:rsidR="00AC3B3B" w:rsidRDefault="00AC3B3B" w:rsidP="00DA6576">
      <w:pPr>
        <w:spacing w:after="0"/>
      </w:pPr>
    </w:p>
    <w:p w14:paraId="2A226553" w14:textId="77777777" w:rsidR="00DA6576" w:rsidRPr="00457B6F" w:rsidRDefault="00DA6576" w:rsidP="00DA6576">
      <w:pPr>
        <w:spacing w:after="0"/>
      </w:pPr>
      <w:r w:rsidRPr="00457B6F">
        <w:lastRenderedPageBreak/>
        <w:t xml:space="preserve">This document </w:t>
      </w:r>
      <w:r w:rsidR="00720ADD">
        <w:t xml:space="preserve">also attempts to identify ways by which the peering process can be improved. Development of new methods for improvement is beyond the scope of this document. </w:t>
      </w:r>
    </w:p>
    <w:p w14:paraId="0495E08C" w14:textId="77777777" w:rsidR="00DA6576" w:rsidRPr="00457B6F" w:rsidRDefault="00DA6576" w:rsidP="00720ADD">
      <w:pPr>
        <w:tabs>
          <w:tab w:val="clear" w:pos="864"/>
          <w:tab w:val="clear" w:pos="1296"/>
          <w:tab w:val="clear" w:pos="1728"/>
          <w:tab w:val="clear" w:pos="2160"/>
          <w:tab w:val="clear" w:pos="2592"/>
          <w:tab w:val="clear" w:pos="3024"/>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400"/>
        </w:tabs>
        <w:spacing w:after="0"/>
      </w:pPr>
    </w:p>
    <w:p w14:paraId="04D4019A" w14:textId="77777777" w:rsidR="00DA6576" w:rsidRPr="00457B6F" w:rsidRDefault="00DA6576" w:rsidP="00DA6576">
      <w:pPr>
        <w:pStyle w:val="Heading1"/>
      </w:pPr>
      <w:bookmarkStart w:id="21" w:name="_Toc457471219"/>
      <w:r w:rsidRPr="00457B6F">
        <w:t>Overview of Inter-domain Multicast Application Transport</w:t>
      </w:r>
      <w:bookmarkEnd w:id="21"/>
    </w:p>
    <w:p w14:paraId="544E20E6" w14:textId="77777777" w:rsidR="009178A9" w:rsidRPr="00457B6F" w:rsidRDefault="0038565F" w:rsidP="00DA6576">
      <w:pPr>
        <w:spacing w:after="0"/>
      </w:pPr>
      <w:r w:rsidRPr="00457B6F">
        <w:t>A multicast-based application</w:t>
      </w:r>
      <w:r w:rsidR="00C67A95" w:rsidRPr="00457B6F">
        <w:t xml:space="preserve"> delivery scenario is as follows:</w:t>
      </w:r>
    </w:p>
    <w:p w14:paraId="5450FAFC" w14:textId="77777777" w:rsidR="0038565F" w:rsidRPr="00457B6F" w:rsidRDefault="0038565F" w:rsidP="00210F8E">
      <w:pPr>
        <w:pStyle w:val="ListParagraph"/>
        <w:numPr>
          <w:ilvl w:val="0"/>
          <w:numId w:val="21"/>
        </w:numPr>
        <w:spacing w:after="0"/>
        <w:contextualSpacing w:val="0"/>
        <w:jc w:val="left"/>
        <w:rPr>
          <w:rFonts w:ascii="Courier New" w:hAnsi="Courier New" w:cs="Courier New"/>
          <w:sz w:val="24"/>
          <w:szCs w:val="24"/>
        </w:rPr>
      </w:pPr>
      <w:r w:rsidRPr="00457B6F">
        <w:rPr>
          <w:rFonts w:ascii="Courier New" w:hAnsi="Courier New" w:cs="Courier New"/>
          <w:sz w:val="24"/>
          <w:szCs w:val="24"/>
        </w:rPr>
        <w:t xml:space="preserve">Two independent administrative domains are interconnected via a peering point. </w:t>
      </w:r>
    </w:p>
    <w:p w14:paraId="41B970CF" w14:textId="77777777" w:rsidR="009937A7" w:rsidRPr="00457B6F" w:rsidRDefault="0038565F" w:rsidP="00210F8E">
      <w:pPr>
        <w:pStyle w:val="ListParagraph"/>
        <w:numPr>
          <w:ilvl w:val="0"/>
          <w:numId w:val="21"/>
        </w:numPr>
        <w:spacing w:after="0"/>
        <w:contextualSpacing w:val="0"/>
        <w:jc w:val="left"/>
        <w:rPr>
          <w:rFonts w:ascii="Courier New" w:hAnsi="Courier New" w:cs="Courier New"/>
          <w:sz w:val="24"/>
          <w:szCs w:val="24"/>
        </w:rPr>
      </w:pPr>
      <w:r w:rsidRPr="00457B6F">
        <w:rPr>
          <w:rFonts w:ascii="Courier New" w:hAnsi="Courier New" w:cs="Courier New"/>
          <w:sz w:val="24"/>
          <w:szCs w:val="24"/>
        </w:rPr>
        <w:t xml:space="preserve">The peering point is either multicast enabled (end-to-end native multicast across the two domains) or it is connected by </w:t>
      </w:r>
      <w:r w:rsidR="009937A7" w:rsidRPr="00457B6F">
        <w:rPr>
          <w:rFonts w:ascii="Courier New" w:hAnsi="Courier New" w:cs="Courier New"/>
          <w:sz w:val="24"/>
          <w:szCs w:val="24"/>
        </w:rPr>
        <w:t>one of two possible tunnel types:</w:t>
      </w:r>
    </w:p>
    <w:p w14:paraId="0229982F" w14:textId="77777777" w:rsidR="009937A7" w:rsidRPr="00457B6F" w:rsidRDefault="009937A7" w:rsidP="00210F8E">
      <w:pPr>
        <w:pStyle w:val="ListParagraph"/>
        <w:numPr>
          <w:ilvl w:val="1"/>
          <w:numId w:val="23"/>
        </w:numPr>
        <w:spacing w:after="0"/>
        <w:contextualSpacing w:val="0"/>
        <w:jc w:val="left"/>
        <w:rPr>
          <w:rFonts w:ascii="Courier New" w:hAnsi="Courier New" w:cs="Courier New"/>
          <w:sz w:val="24"/>
          <w:szCs w:val="24"/>
        </w:rPr>
      </w:pPr>
      <w:r w:rsidRPr="00457B6F">
        <w:rPr>
          <w:rFonts w:ascii="Courier New" w:hAnsi="Courier New" w:cs="Courier New"/>
          <w:sz w:val="24"/>
          <w:szCs w:val="24"/>
        </w:rPr>
        <w:t xml:space="preserve">A </w:t>
      </w:r>
      <w:r w:rsidR="0038565F" w:rsidRPr="00457B6F">
        <w:rPr>
          <w:rFonts w:ascii="Courier New" w:hAnsi="Courier New" w:cs="Courier New"/>
          <w:sz w:val="24"/>
          <w:szCs w:val="24"/>
        </w:rPr>
        <w:t xml:space="preserve">Generic Routing Encapsulation (GRE) Tunnel </w:t>
      </w:r>
      <w:r w:rsidR="00A30D87" w:rsidRPr="00457B6F">
        <w:rPr>
          <w:rFonts w:ascii="Courier New" w:hAnsi="Courier New" w:cs="Courier New"/>
          <w:sz w:val="24"/>
          <w:szCs w:val="24"/>
        </w:rPr>
        <w:t xml:space="preserve">[RFC2784] </w:t>
      </w:r>
      <w:r w:rsidRPr="00457B6F">
        <w:rPr>
          <w:rFonts w:ascii="Courier New" w:hAnsi="Courier New" w:cs="Courier New"/>
          <w:sz w:val="24"/>
          <w:szCs w:val="24"/>
        </w:rPr>
        <w:t xml:space="preserve">allowing multicast tunneling across the peering point, </w:t>
      </w:r>
      <w:r w:rsidR="0038565F" w:rsidRPr="00457B6F">
        <w:rPr>
          <w:rFonts w:ascii="Courier New" w:hAnsi="Courier New" w:cs="Courier New"/>
          <w:sz w:val="24"/>
          <w:szCs w:val="24"/>
        </w:rPr>
        <w:t xml:space="preserve">or </w:t>
      </w:r>
    </w:p>
    <w:p w14:paraId="10BFF488" w14:textId="77777777" w:rsidR="0038565F" w:rsidRPr="00457B6F" w:rsidRDefault="009937A7" w:rsidP="00210F8E">
      <w:pPr>
        <w:pStyle w:val="ListParagraph"/>
        <w:numPr>
          <w:ilvl w:val="1"/>
          <w:numId w:val="23"/>
        </w:numPr>
        <w:spacing w:after="0"/>
        <w:contextualSpacing w:val="0"/>
        <w:jc w:val="left"/>
        <w:rPr>
          <w:rFonts w:ascii="Courier New" w:hAnsi="Courier New" w:cs="Courier New"/>
          <w:sz w:val="24"/>
          <w:szCs w:val="24"/>
        </w:rPr>
      </w:pPr>
      <w:r w:rsidRPr="00457B6F">
        <w:rPr>
          <w:rFonts w:ascii="Courier New" w:hAnsi="Courier New" w:cs="Courier New"/>
          <w:sz w:val="24"/>
          <w:szCs w:val="24"/>
        </w:rPr>
        <w:t>A</w:t>
      </w:r>
      <w:r w:rsidR="0038565F" w:rsidRPr="00457B6F">
        <w:rPr>
          <w:rFonts w:ascii="Courier New" w:hAnsi="Courier New" w:cs="Courier New"/>
          <w:sz w:val="24"/>
          <w:szCs w:val="24"/>
        </w:rPr>
        <w:t>n Automatic Multicast Tunnel (AMT)</w:t>
      </w:r>
      <w:r w:rsidR="00A30D87" w:rsidRPr="00457B6F">
        <w:t xml:space="preserve"> </w:t>
      </w:r>
      <w:r w:rsidR="00A30D87" w:rsidRPr="00457B6F">
        <w:rPr>
          <w:rFonts w:ascii="Courier New" w:hAnsi="Courier New" w:cs="Courier New"/>
          <w:sz w:val="24"/>
          <w:szCs w:val="24"/>
        </w:rPr>
        <w:t>[</w:t>
      </w:r>
      <w:r w:rsidR="00D04246">
        <w:rPr>
          <w:rFonts w:ascii="Courier New" w:hAnsi="Courier New" w:cs="Courier New"/>
          <w:sz w:val="24"/>
          <w:szCs w:val="24"/>
        </w:rPr>
        <w:t>RFC7450</w:t>
      </w:r>
      <w:r w:rsidR="00A30D87" w:rsidRPr="00457B6F">
        <w:rPr>
          <w:rFonts w:ascii="Courier New" w:hAnsi="Courier New" w:cs="Courier New"/>
          <w:sz w:val="24"/>
          <w:szCs w:val="24"/>
        </w:rPr>
        <w:t>]</w:t>
      </w:r>
      <w:r w:rsidR="0038565F" w:rsidRPr="00457B6F">
        <w:rPr>
          <w:rFonts w:ascii="Courier New" w:hAnsi="Courier New" w:cs="Courier New"/>
          <w:sz w:val="24"/>
          <w:szCs w:val="24"/>
        </w:rPr>
        <w:t>.</w:t>
      </w:r>
    </w:p>
    <w:p w14:paraId="6A08EA09" w14:textId="579D6D29" w:rsidR="007A20B0" w:rsidRDefault="007A20B0" w:rsidP="007A20B0">
      <w:pPr>
        <w:pStyle w:val="ListParagraph"/>
        <w:numPr>
          <w:ilvl w:val="0"/>
          <w:numId w:val="21"/>
        </w:numPr>
        <w:spacing w:after="0"/>
        <w:contextualSpacing w:val="0"/>
        <w:jc w:val="left"/>
        <w:rPr>
          <w:rFonts w:ascii="Courier New" w:hAnsi="Courier New" w:cs="Courier New"/>
          <w:sz w:val="24"/>
          <w:szCs w:val="24"/>
        </w:rPr>
      </w:pPr>
      <w:r w:rsidRPr="007A20B0">
        <w:rPr>
          <w:rFonts w:ascii="Courier New" w:hAnsi="Courier New" w:cs="Courier New"/>
          <w:sz w:val="24"/>
          <w:szCs w:val="24"/>
        </w:rPr>
        <w:t>A service provider controls one or more application sources in AD-1 which will send multicast IP packets for one or more (S,G)s. It is assumed that the service being provided is suitable for delivery via multicast (e.g. live video streaming of popular events, software downloads to many devices, etc.), and that the packet streams will be part of a suitable multicast transport protocol.</w:t>
      </w:r>
    </w:p>
    <w:p w14:paraId="4D71ACB7" w14:textId="2479290D" w:rsidR="007A20B0" w:rsidRDefault="007A20B0" w:rsidP="007A20B0">
      <w:pPr>
        <w:pStyle w:val="ListParagraph"/>
        <w:numPr>
          <w:ilvl w:val="0"/>
          <w:numId w:val="21"/>
        </w:numPr>
        <w:spacing w:after="0"/>
        <w:contextualSpacing w:val="0"/>
        <w:jc w:val="left"/>
        <w:rPr>
          <w:rFonts w:ascii="Courier New" w:hAnsi="Courier New" w:cs="Courier New"/>
          <w:sz w:val="24"/>
          <w:szCs w:val="24"/>
        </w:rPr>
      </w:pPr>
      <w:r w:rsidRPr="007A20B0">
        <w:rPr>
          <w:rFonts w:ascii="Courier New" w:hAnsi="Courier New" w:cs="Courier New"/>
          <w:sz w:val="24"/>
          <w:szCs w:val="24"/>
        </w:rPr>
        <w:t>An End User (EU) controls a device connected to AD-2, which runs an application client compatible with the service provider’s application source.</w:t>
      </w:r>
    </w:p>
    <w:p w14:paraId="5728B096" w14:textId="5F5FE176" w:rsidR="007A20B0" w:rsidRPr="00457B6F" w:rsidRDefault="007A20B0" w:rsidP="007A20B0">
      <w:pPr>
        <w:pStyle w:val="ListParagraph"/>
        <w:numPr>
          <w:ilvl w:val="0"/>
          <w:numId w:val="21"/>
        </w:numPr>
        <w:spacing w:after="0"/>
        <w:contextualSpacing w:val="0"/>
        <w:jc w:val="left"/>
        <w:rPr>
          <w:rFonts w:ascii="Courier New" w:hAnsi="Courier New" w:cs="Courier New"/>
          <w:sz w:val="24"/>
          <w:szCs w:val="24"/>
        </w:rPr>
      </w:pPr>
      <w:r w:rsidRPr="007A20B0">
        <w:rPr>
          <w:rFonts w:ascii="Courier New" w:hAnsi="Courier New" w:cs="Courier New"/>
          <w:sz w:val="24"/>
          <w:szCs w:val="24"/>
        </w:rPr>
        <w:t xml:space="preserve">The application client joins appropriate (S,G)s in order to receive the data necessary to provide the service to the </w:t>
      </w:r>
      <w:r>
        <w:rPr>
          <w:rFonts w:ascii="Courier New" w:hAnsi="Courier New" w:cs="Courier New"/>
          <w:sz w:val="24"/>
          <w:szCs w:val="24"/>
        </w:rPr>
        <w:t>EU</w:t>
      </w:r>
      <w:r w:rsidRPr="007A20B0">
        <w:rPr>
          <w:rFonts w:ascii="Courier New" w:hAnsi="Courier New" w:cs="Courier New"/>
          <w:sz w:val="24"/>
          <w:szCs w:val="24"/>
        </w:rPr>
        <w:t>. The mechanisms by which the application client learns the appropriate (S,G)s are an implementation detail of the application, and are out of scope for this document.</w:t>
      </w:r>
    </w:p>
    <w:p w14:paraId="0AB3E152" w14:textId="77777777" w:rsidR="00C67A95" w:rsidRPr="00457B6F" w:rsidRDefault="00C67A95" w:rsidP="00C67A95">
      <w:pPr>
        <w:spacing w:after="0"/>
        <w:ind w:left="792"/>
      </w:pPr>
    </w:p>
    <w:p w14:paraId="00E9E5E1" w14:textId="03F3122D" w:rsidR="00502528" w:rsidRDefault="00502528" w:rsidP="0015678B">
      <w:pPr>
        <w:pStyle w:val="RFCListBullet"/>
        <w:numPr>
          <w:ilvl w:val="0"/>
          <w:numId w:val="0"/>
        </w:numPr>
        <w:ind w:left="432"/>
        <w:rPr>
          <w:ins w:id="22" w:author="TARAPORE, PERCY S" w:date="2017-09-25T16:31:00Z"/>
        </w:rPr>
      </w:pPr>
      <w:commentRangeStart w:id="23"/>
      <w:ins w:id="24" w:author="TARAPORE, PERCY S" w:date="2017-09-25T16:31:00Z">
        <w:r>
          <w:t>The assumption h</w:t>
        </w:r>
        <w:r w:rsidR="002A014A">
          <w:t xml:space="preserve">ere is that AD-1 has ultimate responsibility for delivering the multicast based service on behalf of the content source(s). </w:t>
        </w:r>
      </w:ins>
      <w:ins w:id="25" w:author="TARAPORE, PERCY S" w:date="2017-09-25T16:37:00Z">
        <w:r w:rsidR="002A014A">
          <w:t>All relevant interactions between the two domains described in this document are based on this assumption.</w:t>
        </w:r>
        <w:commentRangeEnd w:id="23"/>
        <w:r w:rsidR="002A014A">
          <w:rPr>
            <w:rStyle w:val="CommentReference"/>
          </w:rPr>
          <w:commentReference w:id="23"/>
        </w:r>
      </w:ins>
    </w:p>
    <w:p w14:paraId="31D7AE21" w14:textId="2033DE75" w:rsidR="00B96A5A" w:rsidRPr="00457B6F" w:rsidRDefault="002B0994" w:rsidP="0015678B">
      <w:pPr>
        <w:pStyle w:val="RFCListBullet"/>
        <w:numPr>
          <w:ilvl w:val="0"/>
          <w:numId w:val="0"/>
        </w:numPr>
        <w:ind w:left="432"/>
      </w:pPr>
      <w:r>
        <w:lastRenderedPageBreak/>
        <w:t xml:space="preserve">Note that </w:t>
      </w:r>
      <w:r w:rsidR="00926331">
        <w:t>domain 2</w:t>
      </w:r>
      <w:r w:rsidR="00B96A5A" w:rsidRPr="00457B6F">
        <w:t xml:space="preserve"> may be an independent network domain (e.g., Tier 1 network operator domain)</w:t>
      </w:r>
      <w:r w:rsidR="00EF03A7">
        <w:t>. Alternately, domain 2</w:t>
      </w:r>
      <w:r w:rsidR="00B96A5A" w:rsidRPr="00457B6F">
        <w:t xml:space="preserve"> could also be an Enterprise network </w:t>
      </w:r>
      <w:r w:rsidR="00EF03A7">
        <w:t xml:space="preserve">domain </w:t>
      </w:r>
      <w:r w:rsidR="00B96A5A" w:rsidRPr="00457B6F">
        <w:t>operated by a single customer. The peering point architecture and requirements may have some unique aspects associated with the Enterprise case.</w:t>
      </w:r>
    </w:p>
    <w:p w14:paraId="3A3FE954" w14:textId="3747CA8A" w:rsidR="0038565F" w:rsidRPr="00457B6F" w:rsidRDefault="0038565F" w:rsidP="0015678B">
      <w:pPr>
        <w:pStyle w:val="RFCListBullet"/>
        <w:numPr>
          <w:ilvl w:val="0"/>
          <w:numId w:val="0"/>
        </w:numPr>
        <w:ind w:left="432"/>
      </w:pPr>
      <w:r w:rsidRPr="00457B6F">
        <w:t xml:space="preserve">The </w:t>
      </w:r>
      <w:r w:rsidR="00651FA1" w:rsidRPr="00457B6F">
        <w:t xml:space="preserve">Use Cases describing various architectural configurations for the multicast distribution </w:t>
      </w:r>
      <w:r w:rsidRPr="00457B6F">
        <w:t xml:space="preserve">along with associated requirements is described in section 3. </w:t>
      </w:r>
      <w:r w:rsidR="00B96A5A" w:rsidRPr="00457B6F">
        <w:t xml:space="preserve">Unique aspects related to the Enterprise network possibility will be described in this section. </w:t>
      </w:r>
      <w:r w:rsidR="00EF03A7">
        <w:t>Section 4 contains a comprehensive list of pertinent information that needs to be exchanged between the two domains in order to support functions to enable the application transport.</w:t>
      </w:r>
    </w:p>
    <w:p w14:paraId="40E6FDFA" w14:textId="77777777" w:rsidR="0038565F" w:rsidRPr="00457B6F" w:rsidRDefault="00173B84" w:rsidP="0038565F">
      <w:pPr>
        <w:pStyle w:val="Heading1"/>
      </w:pPr>
      <w:bookmarkStart w:id="26" w:name="_Toc457471220"/>
      <w:r w:rsidRPr="00457B6F">
        <w:t>Inter-domain Peering Point</w:t>
      </w:r>
      <w:r w:rsidR="003C6B20" w:rsidRPr="00457B6F">
        <w:t xml:space="preserve"> Requirements for Multicast</w:t>
      </w:r>
      <w:bookmarkEnd w:id="26"/>
    </w:p>
    <w:p w14:paraId="78AA3E14" w14:textId="4067110C" w:rsidR="00173B84" w:rsidRPr="00457B6F" w:rsidRDefault="003C6B20" w:rsidP="00A623A9">
      <w:r w:rsidRPr="00457B6F">
        <w:t xml:space="preserve">The transport of applications </w:t>
      </w:r>
      <w:r w:rsidR="00A30D87" w:rsidRPr="00457B6F">
        <w:t>using</w:t>
      </w:r>
      <w:r w:rsidRPr="00457B6F">
        <w:t xml:space="preserve"> multicast requires that the inter-domain peering point is enabled to support such a proces</w:t>
      </w:r>
      <w:r w:rsidR="00A623A9" w:rsidRPr="00457B6F">
        <w:t xml:space="preserve">s. There are </w:t>
      </w:r>
      <w:r w:rsidR="00707EF3">
        <w:t xml:space="preserve">five </w:t>
      </w:r>
      <w:r w:rsidR="00A623A9" w:rsidRPr="00457B6F">
        <w:t>Use Cases for consideration</w:t>
      </w:r>
      <w:r w:rsidR="007A20B0">
        <w:t xml:space="preserve"> in this document</w:t>
      </w:r>
      <w:r w:rsidR="00A623A9" w:rsidRPr="00457B6F">
        <w:t>.</w:t>
      </w:r>
    </w:p>
    <w:p w14:paraId="361C7270" w14:textId="77777777" w:rsidR="00A623A9" w:rsidRPr="00457B6F" w:rsidRDefault="00A623A9" w:rsidP="00A623A9">
      <w:pPr>
        <w:pStyle w:val="Heading2"/>
        <w:ind w:left="864"/>
      </w:pPr>
      <w:bookmarkStart w:id="27" w:name="_Toc457471221"/>
      <w:r w:rsidRPr="00457B6F">
        <w:t>Native Multicast</w:t>
      </w:r>
      <w:bookmarkEnd w:id="27"/>
    </w:p>
    <w:p w14:paraId="7C5EFF30" w14:textId="77777777" w:rsidR="00A623A9" w:rsidRPr="00457B6F" w:rsidRDefault="00A623A9" w:rsidP="00A623A9">
      <w:r w:rsidRPr="00457B6F">
        <w:t>This Use Case involves end-to-end Native Multicast between the two administrative domains and the peering point is also native multicast enabled</w:t>
      </w:r>
      <w:r w:rsidR="00651FA1" w:rsidRPr="00457B6F">
        <w:t xml:space="preserve"> – Figure 1</w:t>
      </w:r>
      <w:r w:rsidRPr="00457B6F">
        <w:t xml:space="preserve">. </w:t>
      </w:r>
    </w:p>
    <w:p w14:paraId="6370BFBC" w14:textId="77777777" w:rsidR="00A623A9" w:rsidRPr="00457B6F" w:rsidRDefault="00A623A9" w:rsidP="00A623A9"/>
    <w:p w14:paraId="77786D54" w14:textId="77777777" w:rsidR="00651FA1" w:rsidRPr="00457B6F" w:rsidRDefault="00651FA1" w:rsidP="00651FA1">
      <w:pPr>
        <w:pStyle w:val="RFCFigure"/>
      </w:pPr>
      <w:r w:rsidRPr="00457B6F">
        <w:lastRenderedPageBreak/>
        <w:t xml:space="preserve">   -------------------               -------------------</w:t>
      </w:r>
    </w:p>
    <w:p w14:paraId="62072E25" w14:textId="77777777" w:rsidR="00651FA1" w:rsidRPr="00457B6F" w:rsidRDefault="00651FA1" w:rsidP="00651FA1">
      <w:pPr>
        <w:pStyle w:val="RFCFigure"/>
      </w:pPr>
      <w:r w:rsidRPr="00457B6F">
        <w:t xml:space="preserve">  /       AD-1        \             /        AD-2       \</w:t>
      </w:r>
    </w:p>
    <w:p w14:paraId="48821A62" w14:textId="77777777" w:rsidR="00651FA1" w:rsidRPr="00457B6F" w:rsidRDefault="00651FA1" w:rsidP="00651FA1">
      <w:pPr>
        <w:pStyle w:val="RFCFigure"/>
      </w:pPr>
      <w:r w:rsidRPr="00457B6F">
        <w:t xml:space="preserve"> / (Multicast Enabled) \           / (Multicast Enabled) \</w:t>
      </w:r>
    </w:p>
    <w:p w14:paraId="423AEC61" w14:textId="77777777" w:rsidR="00651FA1" w:rsidRPr="00457B6F" w:rsidRDefault="00651FA1" w:rsidP="00651FA1">
      <w:pPr>
        <w:pStyle w:val="RFCFigure"/>
      </w:pPr>
      <w:r w:rsidRPr="00457B6F">
        <w:t>/                       \         /                       \</w:t>
      </w:r>
    </w:p>
    <w:p w14:paraId="698B29B7" w14:textId="77777777" w:rsidR="00651FA1" w:rsidRPr="00457B6F" w:rsidRDefault="00651FA1" w:rsidP="00651FA1">
      <w:pPr>
        <w:pStyle w:val="RFCFigure"/>
      </w:pPr>
      <w:r w:rsidRPr="00457B6F">
        <w:t>| +----+                |         |                       |</w:t>
      </w:r>
    </w:p>
    <w:p w14:paraId="1ACC4193" w14:textId="77777777" w:rsidR="00651FA1" w:rsidRPr="00457B6F" w:rsidRDefault="00651FA1" w:rsidP="00651FA1">
      <w:pPr>
        <w:pStyle w:val="RFCFigure"/>
      </w:pPr>
      <w:r w:rsidRPr="00457B6F">
        <w:t>| |    |       +------+ |         |  +------+             |   +----+</w:t>
      </w:r>
    </w:p>
    <w:p w14:paraId="28FC740E" w14:textId="77777777" w:rsidR="00651FA1" w:rsidRPr="00457B6F" w:rsidRDefault="00651FA1" w:rsidP="00651FA1">
      <w:pPr>
        <w:pStyle w:val="RFCFigure"/>
      </w:pPr>
      <w:r w:rsidRPr="00457B6F">
        <w:t xml:space="preserve">| | </w:t>
      </w:r>
      <w:r w:rsidR="00422F95">
        <w:t>A</w:t>
      </w:r>
      <w:r w:rsidRPr="00457B6F">
        <w:t xml:space="preserve">S |------&gt;|  BR  |-|---------|-&gt;|  BR  |-------------|--&gt;| EU |        </w:t>
      </w:r>
    </w:p>
    <w:p w14:paraId="77FCF3C8" w14:textId="77777777" w:rsidR="00651FA1" w:rsidRPr="00457B6F" w:rsidRDefault="00651FA1" w:rsidP="00651FA1">
      <w:pPr>
        <w:pStyle w:val="RFCFigure"/>
      </w:pPr>
      <w:r w:rsidRPr="00457B6F">
        <w:t>| |    |       +------+ |   I1    |  +------+             |I2 +----+</w:t>
      </w:r>
    </w:p>
    <w:p w14:paraId="3E21306C" w14:textId="77777777" w:rsidR="00651FA1" w:rsidRPr="00457B6F" w:rsidRDefault="00651FA1" w:rsidP="00651FA1">
      <w:pPr>
        <w:pStyle w:val="RFCFigure"/>
      </w:pPr>
      <w:r w:rsidRPr="00457B6F">
        <w:t>\ +----+                /         \                       /</w:t>
      </w:r>
    </w:p>
    <w:p w14:paraId="1A4B8750" w14:textId="77777777" w:rsidR="00651FA1" w:rsidRPr="00457B6F" w:rsidRDefault="00651FA1" w:rsidP="00651FA1">
      <w:pPr>
        <w:pStyle w:val="RFCFigure"/>
      </w:pPr>
      <w:r w:rsidRPr="00457B6F">
        <w:t xml:space="preserve"> \                     /           \                     /       </w:t>
      </w:r>
    </w:p>
    <w:p w14:paraId="5E92C700" w14:textId="77777777" w:rsidR="00651FA1" w:rsidRPr="00457B6F" w:rsidRDefault="00651FA1" w:rsidP="00651FA1">
      <w:pPr>
        <w:pStyle w:val="RFCFigure"/>
      </w:pPr>
      <w:r w:rsidRPr="00457B6F">
        <w:t xml:space="preserve">  \                   /             \                   /</w:t>
      </w:r>
    </w:p>
    <w:p w14:paraId="3FE93B05" w14:textId="77777777" w:rsidR="00651FA1" w:rsidRPr="00457B6F" w:rsidRDefault="00651FA1" w:rsidP="00651FA1">
      <w:pPr>
        <w:pStyle w:val="RFCListNumbered"/>
        <w:keepNext/>
        <w:numPr>
          <w:ilvl w:val="0"/>
          <w:numId w:val="0"/>
        </w:numPr>
        <w:spacing w:after="0"/>
        <w:ind w:left="864" w:hanging="432"/>
      </w:pPr>
      <w:r w:rsidRPr="00457B6F">
        <w:t xml:space="preserve">   -------------------               -------------------</w:t>
      </w:r>
    </w:p>
    <w:p w14:paraId="7189F77F" w14:textId="77777777" w:rsidR="00651FA1" w:rsidRPr="00457B6F" w:rsidRDefault="00651FA1" w:rsidP="00651FA1">
      <w:pPr>
        <w:pStyle w:val="RFCListNumbered"/>
        <w:keepNext/>
        <w:numPr>
          <w:ilvl w:val="0"/>
          <w:numId w:val="0"/>
        </w:numPr>
        <w:spacing w:after="0"/>
        <w:ind w:left="864" w:hanging="432"/>
      </w:pPr>
    </w:p>
    <w:p w14:paraId="54E8A451" w14:textId="77777777" w:rsidR="00651FA1" w:rsidRPr="00457B6F" w:rsidRDefault="00651FA1" w:rsidP="00651FA1">
      <w:pPr>
        <w:pStyle w:val="RFCListNumbered"/>
        <w:keepNext/>
        <w:numPr>
          <w:ilvl w:val="0"/>
          <w:numId w:val="0"/>
        </w:numPr>
        <w:spacing w:after="0"/>
        <w:ind w:left="864" w:hanging="432"/>
      </w:pPr>
    </w:p>
    <w:p w14:paraId="7BF4A7E4" w14:textId="77777777" w:rsidR="00651FA1" w:rsidRPr="00457B6F" w:rsidRDefault="00651FA1" w:rsidP="00651FA1">
      <w:pPr>
        <w:pStyle w:val="RFCListNumbered"/>
        <w:keepNext/>
        <w:numPr>
          <w:ilvl w:val="0"/>
          <w:numId w:val="0"/>
        </w:numPr>
        <w:spacing w:after="0"/>
        <w:ind w:left="864" w:hanging="432"/>
      </w:pPr>
      <w:r w:rsidRPr="00457B6F">
        <w:t>AD = Administrative Domain (Independent Autonomous System)</w:t>
      </w:r>
    </w:p>
    <w:p w14:paraId="73D9C851" w14:textId="77777777" w:rsidR="00651FA1" w:rsidRPr="00457B6F" w:rsidRDefault="00422F95" w:rsidP="00651FA1">
      <w:pPr>
        <w:pStyle w:val="RFCListNumbered"/>
        <w:keepNext/>
        <w:numPr>
          <w:ilvl w:val="0"/>
          <w:numId w:val="0"/>
        </w:numPr>
        <w:spacing w:after="0"/>
        <w:ind w:left="864" w:hanging="432"/>
      </w:pPr>
      <w:r>
        <w:t>A</w:t>
      </w:r>
      <w:r w:rsidR="00651FA1" w:rsidRPr="00457B6F">
        <w:t xml:space="preserve">S = </w:t>
      </w:r>
      <w:r>
        <w:t>Application (e.g.,</w:t>
      </w:r>
      <w:r w:rsidR="004B70CE">
        <w:t xml:space="preserve"> </w:t>
      </w:r>
      <w:r w:rsidR="00651FA1" w:rsidRPr="00457B6F">
        <w:t>Content</w:t>
      </w:r>
      <w:r>
        <w:t>)</w:t>
      </w:r>
      <w:r w:rsidR="00651FA1" w:rsidRPr="00457B6F">
        <w:t xml:space="preserve"> Multicast Source </w:t>
      </w:r>
    </w:p>
    <w:p w14:paraId="04E6BA40" w14:textId="77777777" w:rsidR="00651FA1" w:rsidRPr="00457B6F" w:rsidRDefault="00651FA1" w:rsidP="00651FA1">
      <w:pPr>
        <w:pStyle w:val="RFCListNumbered"/>
        <w:keepNext/>
        <w:numPr>
          <w:ilvl w:val="0"/>
          <w:numId w:val="0"/>
        </w:numPr>
        <w:spacing w:after="0"/>
        <w:ind w:left="864" w:hanging="432"/>
      </w:pPr>
      <w:r w:rsidRPr="00457B6F">
        <w:t>BR = Border Router</w:t>
      </w:r>
    </w:p>
    <w:p w14:paraId="2283CF3E" w14:textId="77777777" w:rsidR="00651FA1" w:rsidRPr="00457B6F" w:rsidRDefault="00651FA1" w:rsidP="00651FA1">
      <w:pPr>
        <w:pStyle w:val="RFCListNumbered"/>
        <w:keepNext/>
        <w:numPr>
          <w:ilvl w:val="0"/>
          <w:numId w:val="0"/>
        </w:numPr>
        <w:spacing w:after="0"/>
        <w:ind w:left="864" w:hanging="432"/>
      </w:pPr>
      <w:r w:rsidRPr="00457B6F">
        <w:t>I1 = AD-1 and AD-2 Multicast Interconnection (</w:t>
      </w:r>
      <w:r w:rsidR="00E25030">
        <w:t xml:space="preserve">e.g., </w:t>
      </w:r>
      <w:r w:rsidRPr="00457B6F">
        <w:t>MBGP)</w:t>
      </w:r>
    </w:p>
    <w:p w14:paraId="35B23486" w14:textId="77777777" w:rsidR="00651FA1" w:rsidRPr="00457B6F" w:rsidRDefault="00651FA1" w:rsidP="00651FA1">
      <w:pPr>
        <w:pStyle w:val="RFCListNumbered"/>
        <w:keepNext/>
        <w:numPr>
          <w:ilvl w:val="0"/>
          <w:numId w:val="0"/>
        </w:numPr>
        <w:spacing w:after="0"/>
        <w:ind w:left="864" w:hanging="432"/>
      </w:pPr>
      <w:r w:rsidRPr="00457B6F">
        <w:t>I2 = AD-2 and EU Multicast Connection</w:t>
      </w:r>
    </w:p>
    <w:p w14:paraId="1095B899" w14:textId="77777777" w:rsidR="00651FA1" w:rsidRPr="00457B6F" w:rsidRDefault="00651FA1" w:rsidP="00651FA1">
      <w:pPr>
        <w:pStyle w:val="RFCListNumbered"/>
        <w:keepNext/>
        <w:numPr>
          <w:ilvl w:val="0"/>
          <w:numId w:val="0"/>
        </w:numPr>
        <w:spacing w:after="0"/>
        <w:ind w:left="864" w:hanging="432"/>
      </w:pPr>
    </w:p>
    <w:p w14:paraId="5AD776BC" w14:textId="77777777" w:rsidR="00651FA1" w:rsidRPr="00457B6F" w:rsidRDefault="00651FA1" w:rsidP="00651FA1">
      <w:pPr>
        <w:pStyle w:val="RFCListNumbered"/>
        <w:numPr>
          <w:ilvl w:val="0"/>
          <w:numId w:val="0"/>
        </w:numPr>
        <w:spacing w:after="0"/>
        <w:ind w:left="864" w:hanging="432"/>
        <w:jc w:val="center"/>
      </w:pPr>
      <w:r w:rsidRPr="00457B6F">
        <w:t>Figure 1 – Content Distribution via End to End Native Multicast</w:t>
      </w:r>
    </w:p>
    <w:p w14:paraId="16F2EA22" w14:textId="77777777" w:rsidR="00A623A9" w:rsidRPr="00457B6F" w:rsidRDefault="00A623A9" w:rsidP="00A623A9"/>
    <w:p w14:paraId="000CDA0B" w14:textId="77777777" w:rsidR="00047D06" w:rsidRPr="00457B6F" w:rsidRDefault="00047D06" w:rsidP="00A623A9">
      <w:r w:rsidRPr="00457B6F">
        <w:t>Advantages of this configuration are:</w:t>
      </w:r>
    </w:p>
    <w:p w14:paraId="08159A9C" w14:textId="7384DFDB" w:rsidR="00047D06" w:rsidRPr="00457B6F" w:rsidRDefault="00047D06" w:rsidP="00047D06">
      <w:pPr>
        <w:pStyle w:val="ListParagraph"/>
        <w:numPr>
          <w:ilvl w:val="0"/>
          <w:numId w:val="24"/>
        </w:numPr>
        <w:contextualSpacing w:val="0"/>
        <w:rPr>
          <w:rFonts w:ascii="Courier New" w:hAnsi="Courier New" w:cs="Courier New"/>
          <w:sz w:val="24"/>
          <w:szCs w:val="24"/>
        </w:rPr>
      </w:pPr>
      <w:r w:rsidRPr="00457B6F">
        <w:rPr>
          <w:rFonts w:ascii="Courier New" w:hAnsi="Courier New" w:cs="Courier New"/>
          <w:sz w:val="24"/>
          <w:szCs w:val="24"/>
        </w:rPr>
        <w:t>Most efficient use of bandwidth in both domains</w:t>
      </w:r>
      <w:r w:rsidR="00994969">
        <w:rPr>
          <w:rFonts w:ascii="Courier New" w:hAnsi="Courier New" w:cs="Courier New"/>
          <w:sz w:val="24"/>
          <w:szCs w:val="24"/>
        </w:rPr>
        <w:t>.</w:t>
      </w:r>
    </w:p>
    <w:p w14:paraId="3FD91882" w14:textId="63771BBF" w:rsidR="00047D06" w:rsidRPr="00457B6F" w:rsidRDefault="00047D06" w:rsidP="00047D06">
      <w:pPr>
        <w:pStyle w:val="ListParagraph"/>
        <w:numPr>
          <w:ilvl w:val="0"/>
          <w:numId w:val="24"/>
        </w:numPr>
        <w:contextualSpacing w:val="0"/>
        <w:rPr>
          <w:rFonts w:ascii="Courier New" w:hAnsi="Courier New" w:cs="Courier New"/>
          <w:sz w:val="24"/>
          <w:szCs w:val="24"/>
        </w:rPr>
      </w:pPr>
      <w:commentRangeStart w:id="28"/>
      <w:r w:rsidRPr="00457B6F">
        <w:rPr>
          <w:rFonts w:ascii="Courier New" w:hAnsi="Courier New" w:cs="Courier New"/>
          <w:sz w:val="24"/>
          <w:szCs w:val="24"/>
        </w:rPr>
        <w:t>Fewer devices in the path traversed by the multicast stream</w:t>
      </w:r>
      <w:r w:rsidR="00966C1C" w:rsidRPr="00457B6F">
        <w:rPr>
          <w:rFonts w:ascii="Courier New" w:hAnsi="Courier New" w:cs="Courier New"/>
          <w:sz w:val="24"/>
          <w:szCs w:val="24"/>
        </w:rPr>
        <w:t xml:space="preserve"> when compared to</w:t>
      </w:r>
      <w:del w:id="29" w:author="TARAPORE, PERCY S" w:date="2017-09-26T19:16:00Z">
        <w:r w:rsidR="00966C1C" w:rsidRPr="00457B6F" w:rsidDel="00E052A1">
          <w:rPr>
            <w:rFonts w:ascii="Courier New" w:hAnsi="Courier New" w:cs="Courier New"/>
            <w:sz w:val="24"/>
            <w:szCs w:val="24"/>
          </w:rPr>
          <w:delText xml:space="preserve"> unicast transmissions</w:delText>
        </w:r>
      </w:del>
      <w:ins w:id="30" w:author="TARAPORE, PERCY S" w:date="2017-09-26T19:16:00Z">
        <w:r w:rsidR="00E052A1">
          <w:rPr>
            <w:rFonts w:ascii="Courier New" w:hAnsi="Courier New" w:cs="Courier New"/>
            <w:sz w:val="24"/>
            <w:szCs w:val="24"/>
          </w:rPr>
          <w:t xml:space="preserve"> an AMT enabled peering point</w:t>
        </w:r>
      </w:ins>
      <w:r w:rsidRPr="00457B6F">
        <w:rPr>
          <w:rFonts w:ascii="Courier New" w:hAnsi="Courier New" w:cs="Courier New"/>
          <w:sz w:val="24"/>
          <w:szCs w:val="24"/>
        </w:rPr>
        <w:t>.</w:t>
      </w:r>
      <w:commentRangeEnd w:id="28"/>
      <w:r w:rsidR="00D01C92">
        <w:rPr>
          <w:rStyle w:val="CommentReference"/>
          <w:rFonts w:ascii="Courier New" w:eastAsia="Batang" w:hAnsi="Courier New" w:cs="Courier New"/>
        </w:rPr>
        <w:commentReference w:id="28"/>
      </w:r>
    </w:p>
    <w:p w14:paraId="068DFF74" w14:textId="77777777" w:rsidR="00047D06" w:rsidRPr="00457B6F" w:rsidRDefault="00FF73EB" w:rsidP="00047D06">
      <w:r w:rsidRPr="00457B6F">
        <w:t>From the perspective of AD-1, t</w:t>
      </w:r>
      <w:r w:rsidR="00047D06" w:rsidRPr="00457B6F">
        <w:t xml:space="preserve">he one disadvantage associated with native multicast </w:t>
      </w:r>
      <w:r w:rsidR="00AC01C9" w:rsidRPr="00457B6F">
        <w:t xml:space="preserve">into AD-2 instead of individual unicast to every EU in AD-2 </w:t>
      </w:r>
      <w:r w:rsidR="00047D06" w:rsidRPr="00457B6F">
        <w:t xml:space="preserve">is that </w:t>
      </w:r>
      <w:r w:rsidR="00AC01C9" w:rsidRPr="00457B6F">
        <w:t xml:space="preserve">it does not have </w:t>
      </w:r>
      <w:r w:rsidR="00047D06" w:rsidRPr="00457B6F">
        <w:t xml:space="preserve">the ability to count the number of End Users as well as the transmitted bytes delivered to them. This information is relevant from </w:t>
      </w:r>
      <w:r w:rsidR="0005351B" w:rsidRPr="00457B6F">
        <w:t xml:space="preserve">the perspective of customer billing and operational logs. It is assumed that </w:t>
      </w:r>
      <w:r w:rsidR="001154A7" w:rsidRPr="00457B6F">
        <w:t>such data will be collected by the application layer.</w:t>
      </w:r>
      <w:r w:rsidR="003367D0" w:rsidRPr="00457B6F">
        <w:t xml:space="preserve"> </w:t>
      </w:r>
      <w:r w:rsidR="00AC01C9" w:rsidRPr="00457B6F">
        <w:t>The application layer mechanisms for generating this information need to be robust enough such that all pertinent requirements for the source provider and the AD operator are satisfactorily met. The specifics of these methods are beyond the scope of this document.</w:t>
      </w:r>
    </w:p>
    <w:p w14:paraId="108DA656" w14:textId="77777777" w:rsidR="001154A7" w:rsidRDefault="00845064" w:rsidP="00047D06">
      <w:r w:rsidRPr="00457B6F">
        <w:t xml:space="preserve">Architectural </w:t>
      </w:r>
      <w:r w:rsidR="00C84E5C">
        <w:t xml:space="preserve">guidelines </w:t>
      </w:r>
      <w:r w:rsidR="001154A7" w:rsidRPr="00457B6F">
        <w:t xml:space="preserve">for this </w:t>
      </w:r>
      <w:r w:rsidR="00C84E5C">
        <w:t>c</w:t>
      </w:r>
      <w:r w:rsidR="001154A7" w:rsidRPr="00457B6F">
        <w:t>onfiguration</w:t>
      </w:r>
      <w:r w:rsidR="00C84E5C">
        <w:t xml:space="preserve"> are as follows</w:t>
      </w:r>
      <w:r w:rsidR="001154A7" w:rsidRPr="00457B6F">
        <w:t>:</w:t>
      </w:r>
    </w:p>
    <w:p w14:paraId="2532F6A1" w14:textId="77777777" w:rsidR="00C84E5C" w:rsidRDefault="00C84E5C" w:rsidP="00065C29">
      <w:pPr>
        <w:pStyle w:val="ListParagraph"/>
        <w:numPr>
          <w:ilvl w:val="0"/>
          <w:numId w:val="53"/>
        </w:numPr>
        <w:contextualSpacing w:val="0"/>
        <w:jc w:val="left"/>
        <w:rPr>
          <w:rFonts w:ascii="Courier New" w:hAnsi="Courier New" w:cs="Courier New"/>
          <w:sz w:val="24"/>
          <w:szCs w:val="24"/>
        </w:rPr>
      </w:pPr>
      <w:r w:rsidRPr="00C84E5C">
        <w:rPr>
          <w:rFonts w:ascii="Courier New" w:hAnsi="Courier New" w:cs="Courier New"/>
          <w:sz w:val="24"/>
          <w:szCs w:val="24"/>
        </w:rPr>
        <w:t xml:space="preserve">Dual homing </w:t>
      </w:r>
      <w:r>
        <w:rPr>
          <w:rFonts w:ascii="Courier New" w:hAnsi="Courier New" w:cs="Courier New"/>
          <w:sz w:val="24"/>
          <w:szCs w:val="24"/>
        </w:rPr>
        <w:t>for peering points between domains is recommended as a way to ensure reliability with full BGP table visibility.</w:t>
      </w:r>
    </w:p>
    <w:p w14:paraId="2F2C399C" w14:textId="77777777" w:rsidR="00C84E5C" w:rsidRDefault="00C84E5C" w:rsidP="00065C29">
      <w:pPr>
        <w:pStyle w:val="ListParagraph"/>
        <w:numPr>
          <w:ilvl w:val="0"/>
          <w:numId w:val="53"/>
        </w:numPr>
        <w:contextualSpacing w:val="0"/>
        <w:jc w:val="left"/>
        <w:rPr>
          <w:rFonts w:ascii="Courier New" w:hAnsi="Courier New" w:cs="Courier New"/>
          <w:sz w:val="24"/>
          <w:szCs w:val="24"/>
        </w:rPr>
      </w:pPr>
      <w:r>
        <w:rPr>
          <w:rFonts w:ascii="Courier New" w:hAnsi="Courier New" w:cs="Courier New"/>
          <w:sz w:val="24"/>
          <w:szCs w:val="24"/>
        </w:rPr>
        <w:lastRenderedPageBreak/>
        <w:t>If the peering point between AD-1 and AD-2 is a controlled network environment, then bandwidth can be allocated accordingly by the two domains to permit the transit of non-rate adaptive multicast traffic. If this is not the case, then it is recommended that the multicast traffic should support rate-adaption.</w:t>
      </w:r>
    </w:p>
    <w:p w14:paraId="4EAAD536" w14:textId="4DA1AAE7" w:rsidR="00C84E5C" w:rsidRDefault="00C84E5C" w:rsidP="00065C29">
      <w:pPr>
        <w:pStyle w:val="ListParagraph"/>
        <w:numPr>
          <w:ilvl w:val="0"/>
          <w:numId w:val="53"/>
        </w:numPr>
        <w:contextualSpacing w:val="0"/>
        <w:jc w:val="left"/>
        <w:rPr>
          <w:rFonts w:ascii="Courier New" w:hAnsi="Courier New" w:cs="Courier New"/>
          <w:sz w:val="24"/>
          <w:szCs w:val="24"/>
        </w:rPr>
      </w:pPr>
      <w:r>
        <w:rPr>
          <w:rFonts w:ascii="Courier New" w:hAnsi="Courier New" w:cs="Courier New"/>
          <w:sz w:val="24"/>
          <w:szCs w:val="24"/>
        </w:rPr>
        <w:t xml:space="preserve">The sending and receiving of multicast traffic between two domains is typically determined by local policies associated with each domain. </w:t>
      </w:r>
      <w:r w:rsidR="00A72E3F">
        <w:rPr>
          <w:rFonts w:ascii="Courier New" w:hAnsi="Courier New" w:cs="Courier New"/>
          <w:sz w:val="24"/>
          <w:szCs w:val="24"/>
        </w:rPr>
        <w:t>For example, if AD-1 is a service provider and AD-2 is an enterprise, then AD-1 may support local policies for traffic delivery to, but not traffic reception from</w:t>
      </w:r>
      <w:r w:rsidR="00E8550C">
        <w:rPr>
          <w:rFonts w:ascii="Courier New" w:hAnsi="Courier New" w:cs="Courier New"/>
          <w:sz w:val="24"/>
          <w:szCs w:val="24"/>
        </w:rPr>
        <w:t>,</w:t>
      </w:r>
      <w:r w:rsidR="00A72E3F">
        <w:rPr>
          <w:rFonts w:ascii="Courier New" w:hAnsi="Courier New" w:cs="Courier New"/>
          <w:sz w:val="24"/>
          <w:szCs w:val="24"/>
        </w:rPr>
        <w:t xml:space="preserve"> AD-2.</w:t>
      </w:r>
      <w:r w:rsidR="006E783D">
        <w:rPr>
          <w:rFonts w:ascii="Courier New" w:hAnsi="Courier New" w:cs="Courier New"/>
          <w:sz w:val="24"/>
          <w:szCs w:val="24"/>
        </w:rPr>
        <w:t xml:space="preserve"> Another example is the use of a policy by which AD-1 </w:t>
      </w:r>
      <w:r w:rsidR="003E5DDD">
        <w:rPr>
          <w:rFonts w:ascii="Courier New" w:hAnsi="Courier New" w:cs="Courier New"/>
          <w:sz w:val="24"/>
          <w:szCs w:val="24"/>
        </w:rPr>
        <w:t>d</w:t>
      </w:r>
      <w:r w:rsidR="006E783D">
        <w:rPr>
          <w:rFonts w:ascii="Courier New" w:hAnsi="Courier New" w:cs="Courier New"/>
          <w:sz w:val="24"/>
          <w:szCs w:val="24"/>
        </w:rPr>
        <w:t>eliver</w:t>
      </w:r>
      <w:r w:rsidR="003E5DDD">
        <w:rPr>
          <w:rFonts w:ascii="Courier New" w:hAnsi="Courier New" w:cs="Courier New"/>
          <w:sz w:val="24"/>
          <w:szCs w:val="24"/>
        </w:rPr>
        <w:t>s</w:t>
      </w:r>
      <w:r w:rsidR="006E783D">
        <w:rPr>
          <w:rFonts w:ascii="Courier New" w:hAnsi="Courier New" w:cs="Courier New"/>
          <w:sz w:val="24"/>
          <w:szCs w:val="24"/>
        </w:rPr>
        <w:t xml:space="preserve"> </w:t>
      </w:r>
      <w:r w:rsidR="003E5DDD">
        <w:rPr>
          <w:rFonts w:ascii="Courier New" w:hAnsi="Courier New" w:cs="Courier New"/>
          <w:sz w:val="24"/>
          <w:szCs w:val="24"/>
        </w:rPr>
        <w:t>specified content to</w:t>
      </w:r>
      <w:r w:rsidR="006E783D">
        <w:rPr>
          <w:rFonts w:ascii="Courier New" w:hAnsi="Courier New" w:cs="Courier New"/>
          <w:sz w:val="24"/>
          <w:szCs w:val="24"/>
        </w:rPr>
        <w:t xml:space="preserve"> AD-2 only if such delivery has been accepted by contract. </w:t>
      </w:r>
    </w:p>
    <w:p w14:paraId="0AC253A9" w14:textId="77777777" w:rsidR="00A72E3F" w:rsidRDefault="00A72E3F" w:rsidP="00065C29">
      <w:pPr>
        <w:pStyle w:val="ListParagraph"/>
        <w:numPr>
          <w:ilvl w:val="0"/>
          <w:numId w:val="53"/>
        </w:numPr>
        <w:contextualSpacing w:val="0"/>
        <w:jc w:val="left"/>
        <w:rPr>
          <w:rFonts w:ascii="Courier New" w:hAnsi="Courier New" w:cs="Courier New"/>
          <w:sz w:val="24"/>
          <w:szCs w:val="24"/>
        </w:rPr>
      </w:pPr>
      <w:r>
        <w:rPr>
          <w:rFonts w:ascii="Courier New" w:hAnsi="Courier New" w:cs="Courier New"/>
          <w:sz w:val="24"/>
          <w:szCs w:val="24"/>
        </w:rPr>
        <w:t>Relevant information on multicast streams delivered to End Users in AD-2 is assumed to be collected by available capabilities in the application layer. The precise nature and formats of the collected information will be determined by directives from the source owner and the domain operators.</w:t>
      </w:r>
    </w:p>
    <w:p w14:paraId="5C10221B" w14:textId="5831DAC3" w:rsidR="006E783D" w:rsidRPr="006E783D" w:rsidRDefault="006E783D" w:rsidP="00065C29">
      <w:pPr>
        <w:pStyle w:val="ListParagraph"/>
        <w:numPr>
          <w:ilvl w:val="0"/>
          <w:numId w:val="53"/>
        </w:numPr>
        <w:jc w:val="left"/>
        <w:rPr>
          <w:rFonts w:ascii="Courier New" w:hAnsi="Courier New" w:cs="Courier New"/>
          <w:sz w:val="24"/>
          <w:szCs w:val="24"/>
        </w:rPr>
      </w:pPr>
      <w:r w:rsidRPr="006E783D">
        <w:rPr>
          <w:rFonts w:ascii="Courier New" w:hAnsi="Courier New" w:cs="Courier New"/>
          <w:sz w:val="24"/>
          <w:szCs w:val="24"/>
        </w:rPr>
        <w:t>The interconnection of AD-1 and AD-2 should</w:t>
      </w:r>
      <w:r w:rsidR="00E8550C">
        <w:rPr>
          <w:rFonts w:ascii="Courier New" w:hAnsi="Courier New" w:cs="Courier New"/>
          <w:sz w:val="24"/>
          <w:szCs w:val="24"/>
        </w:rPr>
        <w:t>,</w:t>
      </w:r>
      <w:r w:rsidRPr="006E783D">
        <w:rPr>
          <w:rFonts w:ascii="Courier New" w:hAnsi="Courier New" w:cs="Courier New"/>
          <w:sz w:val="24"/>
          <w:szCs w:val="24"/>
        </w:rPr>
        <w:t xml:space="preserve"> </w:t>
      </w:r>
      <w:r w:rsidR="00E8550C">
        <w:rPr>
          <w:rFonts w:ascii="Courier New" w:hAnsi="Courier New" w:cs="Courier New"/>
          <w:sz w:val="24"/>
          <w:szCs w:val="24"/>
        </w:rPr>
        <w:t xml:space="preserve">at a minimum, </w:t>
      </w:r>
      <w:r w:rsidRPr="006E783D">
        <w:rPr>
          <w:rFonts w:ascii="Courier New" w:hAnsi="Courier New" w:cs="Courier New"/>
          <w:sz w:val="24"/>
          <w:szCs w:val="24"/>
        </w:rPr>
        <w:t>follow guidelines for traffic filtering between autonomous systems</w:t>
      </w:r>
      <w:r w:rsidR="00E52A11">
        <w:rPr>
          <w:rFonts w:ascii="Courier New" w:hAnsi="Courier New" w:cs="Courier New"/>
          <w:sz w:val="24"/>
          <w:szCs w:val="24"/>
        </w:rPr>
        <w:t xml:space="preserve"> [BCP38]</w:t>
      </w:r>
      <w:r w:rsidRPr="006E783D">
        <w:rPr>
          <w:rFonts w:ascii="Courier New" w:hAnsi="Courier New" w:cs="Courier New"/>
          <w:sz w:val="24"/>
          <w:szCs w:val="24"/>
        </w:rPr>
        <w:t>. Filtering guidelines specific to the multicast control-plane and</w:t>
      </w:r>
      <w:r>
        <w:rPr>
          <w:rFonts w:ascii="Courier New" w:hAnsi="Courier New" w:cs="Courier New"/>
          <w:sz w:val="24"/>
          <w:szCs w:val="24"/>
        </w:rPr>
        <w:t xml:space="preserve"> </w:t>
      </w:r>
      <w:r w:rsidRPr="006E783D">
        <w:rPr>
          <w:rFonts w:ascii="Courier New" w:hAnsi="Courier New" w:cs="Courier New"/>
          <w:sz w:val="24"/>
          <w:szCs w:val="24"/>
        </w:rPr>
        <w:t>data-plane are described in section 6.</w:t>
      </w:r>
    </w:p>
    <w:p w14:paraId="71F949FC" w14:textId="77777777" w:rsidR="00AD6003" w:rsidRPr="00457B6F" w:rsidRDefault="00AD6003" w:rsidP="00065C29"/>
    <w:p w14:paraId="03984322" w14:textId="77777777" w:rsidR="00A623A9" w:rsidRPr="00457B6F" w:rsidRDefault="00A623A9" w:rsidP="00A623A9">
      <w:pPr>
        <w:pStyle w:val="Heading2"/>
        <w:ind w:left="864"/>
      </w:pPr>
      <w:bookmarkStart w:id="31" w:name="_Toc457471222"/>
      <w:r w:rsidRPr="00457B6F">
        <w:t>Peering Point Enabled with GRE Tunnel</w:t>
      </w:r>
      <w:bookmarkEnd w:id="31"/>
    </w:p>
    <w:p w14:paraId="03542920" w14:textId="77777777" w:rsidR="00A623A9" w:rsidRPr="00457B6F" w:rsidRDefault="00A623A9" w:rsidP="00A623A9">
      <w:r w:rsidRPr="00457B6F">
        <w:t xml:space="preserve">The peering point is not native multicast enabled in this Use Case. </w:t>
      </w:r>
      <w:r w:rsidR="00693A34" w:rsidRPr="00457B6F">
        <w:t>T</w:t>
      </w:r>
      <w:r w:rsidRPr="00457B6F">
        <w:t>here is a Generic Routing Encapsulation Tunnel provisioned over the peering point.</w:t>
      </w:r>
      <w:r w:rsidR="00661E80" w:rsidRPr="00457B6F">
        <w:t xml:space="preserve"> In this case, the interconnection I1 between AD-1 and AD-2 in Figure 1 is multicast enabled via a Generic Routing Encapsulation Tunnel (GRE) [RFC2784] and encapsulating the multicast protocols across the interface.</w:t>
      </w:r>
      <w:r w:rsidR="00966C1C" w:rsidRPr="00457B6F">
        <w:t xml:space="preserve"> The routing configuration is basically unchanged: Instead of BGP (SAFI2) across the native IP multicast link between AD-1 and AD-2, BGP (SAFI2) is now run across the GRE tunnel.</w:t>
      </w:r>
    </w:p>
    <w:p w14:paraId="4EBA65D3" w14:textId="77777777" w:rsidR="00031265" w:rsidRPr="00457B6F" w:rsidRDefault="00661E80" w:rsidP="00A623A9">
      <w:r w:rsidRPr="00457B6F">
        <w:t>Advantages of this configuration:</w:t>
      </w:r>
    </w:p>
    <w:p w14:paraId="5FE12825" w14:textId="3C587FFC" w:rsidR="00661E80" w:rsidRPr="00457B6F" w:rsidRDefault="00661E80" w:rsidP="00065C29">
      <w:pPr>
        <w:pStyle w:val="ListParagraph"/>
        <w:numPr>
          <w:ilvl w:val="0"/>
          <w:numId w:val="24"/>
        </w:numPr>
        <w:contextualSpacing w:val="0"/>
        <w:jc w:val="left"/>
        <w:rPr>
          <w:rFonts w:ascii="Courier New" w:hAnsi="Courier New" w:cs="Courier New"/>
          <w:sz w:val="24"/>
          <w:szCs w:val="24"/>
        </w:rPr>
      </w:pPr>
      <w:r w:rsidRPr="00457B6F">
        <w:rPr>
          <w:rFonts w:ascii="Courier New" w:hAnsi="Courier New" w:cs="Courier New"/>
          <w:sz w:val="24"/>
          <w:szCs w:val="24"/>
        </w:rPr>
        <w:lastRenderedPageBreak/>
        <w:t>Highly efficient use of bandwidth in both domains</w:t>
      </w:r>
      <w:r w:rsidR="00E8550C">
        <w:rPr>
          <w:rFonts w:ascii="Courier New" w:hAnsi="Courier New" w:cs="Courier New"/>
          <w:sz w:val="24"/>
          <w:szCs w:val="24"/>
        </w:rPr>
        <w:t>,</w:t>
      </w:r>
      <w:r w:rsidRPr="00457B6F">
        <w:rPr>
          <w:rFonts w:ascii="Courier New" w:hAnsi="Courier New" w:cs="Courier New"/>
          <w:sz w:val="24"/>
          <w:szCs w:val="24"/>
        </w:rPr>
        <w:t xml:space="preserve"> although not as efficient as the fully native multicast Use Case.</w:t>
      </w:r>
    </w:p>
    <w:p w14:paraId="5BCDF1C6" w14:textId="5FA61239" w:rsidR="00661E80" w:rsidRPr="00457B6F" w:rsidRDefault="00661E80" w:rsidP="00065C29">
      <w:pPr>
        <w:pStyle w:val="ListParagraph"/>
        <w:numPr>
          <w:ilvl w:val="0"/>
          <w:numId w:val="24"/>
        </w:numPr>
        <w:contextualSpacing w:val="0"/>
        <w:jc w:val="left"/>
        <w:rPr>
          <w:rFonts w:ascii="Courier New" w:hAnsi="Courier New" w:cs="Courier New"/>
          <w:sz w:val="24"/>
          <w:szCs w:val="24"/>
        </w:rPr>
      </w:pPr>
      <w:commentRangeStart w:id="32"/>
      <w:r w:rsidRPr="00457B6F">
        <w:rPr>
          <w:rFonts w:ascii="Courier New" w:hAnsi="Courier New" w:cs="Courier New"/>
          <w:sz w:val="24"/>
          <w:szCs w:val="24"/>
        </w:rPr>
        <w:t>Fewer devices in the path traversed by the multicast stream</w:t>
      </w:r>
      <w:r w:rsidR="00966C1C" w:rsidRPr="00457B6F">
        <w:rPr>
          <w:rFonts w:ascii="Courier New" w:hAnsi="Courier New" w:cs="Courier New"/>
          <w:sz w:val="24"/>
          <w:szCs w:val="24"/>
        </w:rPr>
        <w:t xml:space="preserve"> when compared to </w:t>
      </w:r>
      <w:del w:id="33" w:author="TARAPORE, PERCY S" w:date="2017-09-26T19:17:00Z">
        <w:r w:rsidR="00966C1C" w:rsidRPr="00457B6F" w:rsidDel="00E052A1">
          <w:rPr>
            <w:rFonts w:ascii="Courier New" w:hAnsi="Courier New" w:cs="Courier New"/>
            <w:sz w:val="24"/>
            <w:szCs w:val="24"/>
          </w:rPr>
          <w:delText>unicast transmissions</w:delText>
        </w:r>
      </w:del>
      <w:ins w:id="34" w:author="TARAPORE, PERCY S" w:date="2017-09-26T19:17:00Z">
        <w:r w:rsidR="00E052A1">
          <w:rPr>
            <w:rFonts w:ascii="Courier New" w:hAnsi="Courier New" w:cs="Courier New"/>
            <w:sz w:val="24"/>
            <w:szCs w:val="24"/>
          </w:rPr>
          <w:t>an AMT enabled peering point</w:t>
        </w:r>
      </w:ins>
      <w:r w:rsidRPr="00457B6F">
        <w:rPr>
          <w:rFonts w:ascii="Courier New" w:hAnsi="Courier New" w:cs="Courier New"/>
          <w:sz w:val="24"/>
          <w:szCs w:val="24"/>
        </w:rPr>
        <w:t>.</w:t>
      </w:r>
      <w:commentRangeEnd w:id="32"/>
      <w:r w:rsidR="00D01C92">
        <w:rPr>
          <w:rStyle w:val="CommentReference"/>
          <w:rFonts w:ascii="Courier New" w:eastAsia="Batang" w:hAnsi="Courier New" w:cs="Courier New"/>
        </w:rPr>
        <w:commentReference w:id="32"/>
      </w:r>
    </w:p>
    <w:p w14:paraId="06C12D13" w14:textId="652626DA" w:rsidR="00966C1C" w:rsidRPr="00457B6F" w:rsidRDefault="00966C1C" w:rsidP="00D01C92">
      <w:pPr>
        <w:pStyle w:val="ListParagraph"/>
        <w:numPr>
          <w:ilvl w:val="0"/>
          <w:numId w:val="24"/>
        </w:numPr>
        <w:contextualSpacing w:val="0"/>
        <w:jc w:val="left"/>
        <w:rPr>
          <w:rFonts w:ascii="Courier New" w:hAnsi="Courier New" w:cs="Courier New"/>
          <w:sz w:val="24"/>
          <w:szCs w:val="24"/>
        </w:rPr>
      </w:pPr>
      <w:r w:rsidRPr="00457B6F">
        <w:rPr>
          <w:rFonts w:ascii="Courier New" w:hAnsi="Courier New" w:cs="Courier New"/>
          <w:sz w:val="24"/>
          <w:szCs w:val="24"/>
        </w:rPr>
        <w:t>Ability to support only partial IP multicast deployments in AD-1 and/or AD-2</w:t>
      </w:r>
      <w:ins w:id="35" w:author="TARAPORE, PERCY S" w:date="2017-09-25T16:50:00Z">
        <w:r w:rsidR="00D01C92">
          <w:rPr>
            <w:rFonts w:ascii="Courier New" w:hAnsi="Courier New" w:cs="Courier New"/>
            <w:sz w:val="24"/>
            <w:szCs w:val="24"/>
          </w:rPr>
          <w:t xml:space="preserve"> </w:t>
        </w:r>
        <w:commentRangeStart w:id="36"/>
        <w:r w:rsidR="00D01C92">
          <w:rPr>
            <w:rFonts w:ascii="Courier New" w:hAnsi="Courier New" w:cs="Courier New"/>
            <w:sz w:val="24"/>
            <w:szCs w:val="24"/>
          </w:rPr>
          <w:t>(</w:t>
        </w:r>
      </w:ins>
      <w:ins w:id="37" w:author="TARAPORE, PERCY S" w:date="2017-09-25T16:51:00Z">
        <w:r w:rsidR="00D01C92">
          <w:rPr>
            <w:rFonts w:ascii="Courier New" w:hAnsi="Courier New" w:cs="Courier New"/>
            <w:sz w:val="24"/>
            <w:szCs w:val="24"/>
          </w:rPr>
          <w:t>the</w:t>
        </w:r>
      </w:ins>
      <w:ins w:id="38" w:author="TARAPORE, PERCY S" w:date="2017-09-25T16:50:00Z">
        <w:r w:rsidR="00D01C92" w:rsidRPr="00D01C92">
          <w:rPr>
            <w:rFonts w:ascii="Courier New" w:hAnsi="Courier New" w:cs="Courier New"/>
            <w:sz w:val="24"/>
            <w:szCs w:val="24"/>
          </w:rPr>
          <w:t xml:space="preserve"> two B</w:t>
        </w:r>
      </w:ins>
      <w:ins w:id="39" w:author="TARAPORE, PERCY S" w:date="2017-09-25T16:51:00Z">
        <w:r w:rsidR="00D01C92">
          <w:rPr>
            <w:rFonts w:ascii="Courier New" w:hAnsi="Courier New" w:cs="Courier New"/>
            <w:sz w:val="24"/>
            <w:szCs w:val="24"/>
          </w:rPr>
          <w:t xml:space="preserve">order </w:t>
        </w:r>
      </w:ins>
      <w:ins w:id="40" w:author="TARAPORE, PERCY S" w:date="2017-09-25T16:50:00Z">
        <w:r w:rsidR="00D01C92" w:rsidRPr="00D01C92">
          <w:rPr>
            <w:rFonts w:ascii="Courier New" w:hAnsi="Courier New" w:cs="Courier New"/>
            <w:sz w:val="24"/>
            <w:szCs w:val="24"/>
          </w:rPr>
          <w:t>R</w:t>
        </w:r>
      </w:ins>
      <w:ins w:id="41" w:author="TARAPORE, PERCY S" w:date="2017-09-25T16:51:00Z">
        <w:r w:rsidR="00D01C92">
          <w:rPr>
            <w:rFonts w:ascii="Courier New" w:hAnsi="Courier New" w:cs="Courier New"/>
            <w:sz w:val="24"/>
            <w:szCs w:val="24"/>
          </w:rPr>
          <w:t>outers</w:t>
        </w:r>
      </w:ins>
      <w:ins w:id="42" w:author="TARAPORE, PERCY S" w:date="2017-09-25T16:50:00Z">
        <w:r w:rsidR="00D01C92" w:rsidRPr="00D01C92">
          <w:rPr>
            <w:rFonts w:ascii="Courier New" w:hAnsi="Courier New" w:cs="Courier New"/>
            <w:sz w:val="24"/>
            <w:szCs w:val="24"/>
          </w:rPr>
          <w:t xml:space="preserve"> in </w:t>
        </w:r>
      </w:ins>
      <w:ins w:id="43" w:author="TARAPORE, PERCY S" w:date="2017-09-25T16:51:00Z">
        <w:r w:rsidR="00D01C92">
          <w:rPr>
            <w:rFonts w:ascii="Courier New" w:hAnsi="Courier New" w:cs="Courier New"/>
            <w:sz w:val="24"/>
            <w:szCs w:val="24"/>
          </w:rPr>
          <w:t>Figure 1</w:t>
        </w:r>
      </w:ins>
      <w:ins w:id="44" w:author="TARAPORE, PERCY S" w:date="2017-09-25T16:50:00Z">
        <w:r w:rsidR="00D01C92" w:rsidRPr="00D01C92">
          <w:rPr>
            <w:rFonts w:ascii="Courier New" w:hAnsi="Courier New" w:cs="Courier New"/>
            <w:sz w:val="24"/>
            <w:szCs w:val="24"/>
          </w:rPr>
          <w:t xml:space="preserve"> do not need to be the two </w:t>
        </w:r>
        <w:r w:rsidR="00D01C92">
          <w:rPr>
            <w:rFonts w:ascii="Courier New" w:hAnsi="Courier New" w:cs="Courier New"/>
            <w:sz w:val="24"/>
            <w:szCs w:val="24"/>
          </w:rPr>
          <w:t>"unicast" domain border routers;</w:t>
        </w:r>
        <w:r w:rsidR="00D01C92" w:rsidRPr="00D01C92">
          <w:rPr>
            <w:rFonts w:ascii="Courier New" w:hAnsi="Courier New" w:cs="Courier New"/>
            <w:sz w:val="24"/>
            <w:szCs w:val="24"/>
          </w:rPr>
          <w:t xml:space="preserve"> instead they can be anywhere in AD-1 and AD-2</w:t>
        </w:r>
        <w:r w:rsidR="00D01C92">
          <w:rPr>
            <w:rFonts w:ascii="Courier New" w:hAnsi="Courier New" w:cs="Courier New"/>
            <w:sz w:val="24"/>
            <w:szCs w:val="24"/>
          </w:rPr>
          <w:t>)</w:t>
        </w:r>
      </w:ins>
      <w:commentRangeEnd w:id="36"/>
      <w:ins w:id="45" w:author="TARAPORE, PERCY S" w:date="2017-09-25T16:52:00Z">
        <w:r w:rsidR="00D01C92">
          <w:rPr>
            <w:rStyle w:val="CommentReference"/>
            <w:rFonts w:ascii="Courier New" w:eastAsia="Batang" w:hAnsi="Courier New" w:cs="Courier New"/>
          </w:rPr>
          <w:commentReference w:id="36"/>
        </w:r>
      </w:ins>
      <w:r w:rsidRPr="00457B6F">
        <w:rPr>
          <w:rFonts w:ascii="Courier New" w:hAnsi="Courier New" w:cs="Courier New"/>
          <w:sz w:val="24"/>
          <w:szCs w:val="24"/>
        </w:rPr>
        <w:t>.</w:t>
      </w:r>
    </w:p>
    <w:p w14:paraId="3BEAD3D8" w14:textId="77777777" w:rsidR="00FF1350" w:rsidRPr="00457B6F" w:rsidRDefault="00FF1350" w:rsidP="00065C29">
      <w:pPr>
        <w:pStyle w:val="ListParagraph"/>
        <w:numPr>
          <w:ilvl w:val="0"/>
          <w:numId w:val="24"/>
        </w:numPr>
        <w:contextualSpacing w:val="0"/>
        <w:jc w:val="left"/>
        <w:rPr>
          <w:rFonts w:ascii="Courier New" w:hAnsi="Courier New" w:cs="Courier New"/>
          <w:sz w:val="24"/>
          <w:szCs w:val="24"/>
        </w:rPr>
      </w:pPr>
      <w:r w:rsidRPr="00457B6F">
        <w:rPr>
          <w:rFonts w:ascii="Courier New" w:hAnsi="Courier New" w:cs="Courier New"/>
          <w:sz w:val="24"/>
          <w:szCs w:val="24"/>
        </w:rPr>
        <w:t>GRE is an existing technology and is relatively simple to implement.</w:t>
      </w:r>
    </w:p>
    <w:p w14:paraId="3ACDEA2C" w14:textId="77777777" w:rsidR="00661E80" w:rsidRPr="00457B6F" w:rsidRDefault="00661E80" w:rsidP="00661E80">
      <w:r w:rsidRPr="00457B6F">
        <w:t>Disadvantages of this configuration:</w:t>
      </w:r>
    </w:p>
    <w:p w14:paraId="089D789F" w14:textId="77777777" w:rsidR="00661E80" w:rsidRPr="00457B6F" w:rsidRDefault="00661E80" w:rsidP="00065C29">
      <w:pPr>
        <w:pStyle w:val="ListParagraph"/>
        <w:numPr>
          <w:ilvl w:val="0"/>
          <w:numId w:val="25"/>
        </w:numPr>
        <w:contextualSpacing w:val="0"/>
        <w:jc w:val="left"/>
        <w:rPr>
          <w:rFonts w:ascii="Courier New" w:hAnsi="Courier New" w:cs="Courier New"/>
          <w:sz w:val="24"/>
          <w:szCs w:val="24"/>
        </w:rPr>
      </w:pPr>
      <w:r w:rsidRPr="00457B6F">
        <w:rPr>
          <w:rFonts w:ascii="Courier New" w:hAnsi="Courier New" w:cs="Courier New"/>
          <w:sz w:val="24"/>
          <w:szCs w:val="24"/>
        </w:rPr>
        <w:t xml:space="preserve">Per Use Case 3.1, current router technology cannot count the number of end users or the number bytes transmitted. </w:t>
      </w:r>
    </w:p>
    <w:p w14:paraId="1C292F0D" w14:textId="77777777" w:rsidR="001605DE" w:rsidRPr="00457B6F" w:rsidRDefault="001605DE" w:rsidP="00065C29">
      <w:pPr>
        <w:pStyle w:val="ListParagraph"/>
        <w:numPr>
          <w:ilvl w:val="0"/>
          <w:numId w:val="25"/>
        </w:numPr>
        <w:contextualSpacing w:val="0"/>
        <w:jc w:val="left"/>
        <w:rPr>
          <w:rFonts w:ascii="Courier New" w:hAnsi="Courier New" w:cs="Courier New"/>
          <w:sz w:val="24"/>
          <w:szCs w:val="24"/>
        </w:rPr>
      </w:pPr>
      <w:r w:rsidRPr="00457B6F">
        <w:rPr>
          <w:rFonts w:ascii="Courier New" w:hAnsi="Courier New" w:cs="Courier New"/>
          <w:sz w:val="24"/>
          <w:szCs w:val="24"/>
        </w:rPr>
        <w:t>GRE tunnel requires manual configuration.</w:t>
      </w:r>
    </w:p>
    <w:p w14:paraId="72FEBD8B" w14:textId="77777777" w:rsidR="003367D0" w:rsidRPr="00457B6F" w:rsidRDefault="00BB2384" w:rsidP="00065C29">
      <w:pPr>
        <w:pStyle w:val="ListParagraph"/>
        <w:numPr>
          <w:ilvl w:val="0"/>
          <w:numId w:val="25"/>
        </w:numPr>
        <w:contextualSpacing w:val="0"/>
        <w:jc w:val="left"/>
        <w:rPr>
          <w:rFonts w:ascii="Courier New" w:hAnsi="Courier New" w:cs="Courier New"/>
          <w:sz w:val="24"/>
          <w:szCs w:val="24"/>
        </w:rPr>
      </w:pPr>
      <w:r>
        <w:rPr>
          <w:rFonts w:ascii="Courier New" w:hAnsi="Courier New" w:cs="Courier New"/>
          <w:sz w:val="24"/>
          <w:szCs w:val="24"/>
        </w:rPr>
        <w:t xml:space="preserve">The </w:t>
      </w:r>
      <w:r w:rsidR="003367D0" w:rsidRPr="00457B6F">
        <w:rPr>
          <w:rFonts w:ascii="Courier New" w:hAnsi="Courier New" w:cs="Courier New"/>
          <w:sz w:val="24"/>
          <w:szCs w:val="24"/>
        </w:rPr>
        <w:t xml:space="preserve">GRE must be </w:t>
      </w:r>
      <w:r>
        <w:rPr>
          <w:rFonts w:ascii="Courier New" w:hAnsi="Courier New" w:cs="Courier New"/>
          <w:sz w:val="24"/>
          <w:szCs w:val="24"/>
        </w:rPr>
        <w:t>established</w:t>
      </w:r>
      <w:r w:rsidR="003367D0" w:rsidRPr="00457B6F">
        <w:rPr>
          <w:rFonts w:ascii="Courier New" w:hAnsi="Courier New" w:cs="Courier New"/>
          <w:sz w:val="24"/>
          <w:szCs w:val="24"/>
        </w:rPr>
        <w:t xml:space="preserve"> prior to stream starting.</w:t>
      </w:r>
    </w:p>
    <w:p w14:paraId="31BA63B3" w14:textId="4B8CC95F" w:rsidR="003367D0" w:rsidRPr="00457B6F" w:rsidRDefault="00BB2384" w:rsidP="00065C29">
      <w:pPr>
        <w:pStyle w:val="ListParagraph"/>
        <w:numPr>
          <w:ilvl w:val="0"/>
          <w:numId w:val="25"/>
        </w:numPr>
        <w:contextualSpacing w:val="0"/>
        <w:jc w:val="left"/>
        <w:rPr>
          <w:rFonts w:ascii="Courier New" w:hAnsi="Courier New" w:cs="Courier New"/>
          <w:sz w:val="24"/>
          <w:szCs w:val="24"/>
        </w:rPr>
      </w:pPr>
      <w:r>
        <w:rPr>
          <w:rFonts w:ascii="Courier New" w:hAnsi="Courier New" w:cs="Courier New"/>
          <w:sz w:val="24"/>
          <w:szCs w:val="24"/>
        </w:rPr>
        <w:t xml:space="preserve">The </w:t>
      </w:r>
      <w:r w:rsidR="003367D0" w:rsidRPr="00457B6F">
        <w:rPr>
          <w:rFonts w:ascii="Courier New" w:hAnsi="Courier New" w:cs="Courier New"/>
          <w:sz w:val="24"/>
          <w:szCs w:val="24"/>
        </w:rPr>
        <w:t xml:space="preserve">GRE </w:t>
      </w:r>
      <w:r>
        <w:rPr>
          <w:rFonts w:ascii="Courier New" w:hAnsi="Courier New" w:cs="Courier New"/>
          <w:sz w:val="24"/>
          <w:szCs w:val="24"/>
        </w:rPr>
        <w:t xml:space="preserve">tunnel </w:t>
      </w:r>
      <w:r w:rsidR="003367D0" w:rsidRPr="00457B6F">
        <w:rPr>
          <w:rFonts w:ascii="Courier New" w:hAnsi="Courier New" w:cs="Courier New"/>
          <w:sz w:val="24"/>
          <w:szCs w:val="24"/>
        </w:rPr>
        <w:t>is often left pinned up</w:t>
      </w:r>
      <w:r w:rsidR="00994969">
        <w:rPr>
          <w:rFonts w:ascii="Courier New" w:hAnsi="Courier New" w:cs="Courier New"/>
          <w:sz w:val="24"/>
          <w:szCs w:val="24"/>
        </w:rPr>
        <w:t>.</w:t>
      </w:r>
      <w:r w:rsidR="003367D0" w:rsidRPr="00457B6F">
        <w:rPr>
          <w:rFonts w:ascii="Courier New" w:hAnsi="Courier New" w:cs="Courier New"/>
          <w:sz w:val="24"/>
          <w:szCs w:val="24"/>
        </w:rPr>
        <w:t xml:space="preserve"> </w:t>
      </w:r>
    </w:p>
    <w:p w14:paraId="568F9A93" w14:textId="77777777" w:rsidR="00661E80" w:rsidRPr="00457B6F" w:rsidRDefault="00661E80" w:rsidP="00661E80">
      <w:r w:rsidRPr="00457B6F">
        <w:t xml:space="preserve">Architectural </w:t>
      </w:r>
      <w:r w:rsidR="00A72E3F">
        <w:t xml:space="preserve">guidelines </w:t>
      </w:r>
      <w:r w:rsidRPr="00457B6F">
        <w:t xml:space="preserve">for this </w:t>
      </w:r>
      <w:r w:rsidR="00A72E3F">
        <w:t>c</w:t>
      </w:r>
      <w:r w:rsidRPr="00457B6F">
        <w:t>onfiguration</w:t>
      </w:r>
      <w:r w:rsidR="00A72E3F">
        <w:t xml:space="preserve"> include the following</w:t>
      </w:r>
      <w:r w:rsidRPr="00457B6F">
        <w:t>:</w:t>
      </w:r>
    </w:p>
    <w:p w14:paraId="5E29DD5B" w14:textId="77777777" w:rsidR="0092753D" w:rsidRDefault="00A72E3F" w:rsidP="00661E80">
      <w:r>
        <w:t xml:space="preserve">Guidelines (a) through (d) are the same as those described </w:t>
      </w:r>
      <w:r w:rsidR="0092753D" w:rsidRPr="00457B6F">
        <w:t>in Use Case 3.1.</w:t>
      </w:r>
      <w:r w:rsidR="00707EF3">
        <w:t xml:space="preserve"> Two additional guidelines are as follows:</w:t>
      </w:r>
    </w:p>
    <w:p w14:paraId="071DD1BD" w14:textId="7316223E" w:rsidR="00A72E3F" w:rsidRPr="0022471C" w:rsidRDefault="0022471C" w:rsidP="00E85D94">
      <w:pPr>
        <w:ind w:left="792"/>
      </w:pPr>
      <w:r>
        <w:t xml:space="preserve">e. </w:t>
      </w:r>
      <w:r w:rsidR="00A72E3F" w:rsidRPr="0022471C">
        <w:t>GRE tunnels are typically configured manually between peering points to support multicast delivery between domains</w:t>
      </w:r>
      <w:r w:rsidR="00994969">
        <w:t>.</w:t>
      </w:r>
    </w:p>
    <w:p w14:paraId="1E0405CC" w14:textId="77777777" w:rsidR="00A72E3F" w:rsidRPr="0022471C" w:rsidRDefault="0022471C" w:rsidP="00E85D94">
      <w:pPr>
        <w:ind w:left="792"/>
      </w:pPr>
      <w:r>
        <w:t xml:space="preserve">f. </w:t>
      </w:r>
      <w:r w:rsidR="00A72E3F" w:rsidRPr="0022471C">
        <w:t xml:space="preserve">It is recommended that the GRE tunnel (tunnel server) </w:t>
      </w:r>
      <w:r w:rsidR="00CF5C92" w:rsidRPr="00A82BA7">
        <w:t xml:space="preserve">configuration </w:t>
      </w:r>
      <w:r w:rsidR="00A72E3F" w:rsidRPr="00A82BA7">
        <w:t>in the source network</w:t>
      </w:r>
      <w:r w:rsidR="00CF5C92" w:rsidRPr="00A82BA7">
        <w:t xml:space="preserve"> is such that it only advertises the routes to the </w:t>
      </w:r>
      <w:r w:rsidR="00422F95" w:rsidRPr="0084713B">
        <w:t xml:space="preserve">application </w:t>
      </w:r>
      <w:r w:rsidR="00CF5C92" w:rsidRPr="0084713B">
        <w:t>sources and not to the entire network. This</w:t>
      </w:r>
      <w:r w:rsidR="00CF5C92" w:rsidRPr="00CD12CC">
        <w:t xml:space="preserve"> practice will prevent unauthorized delivery of </w:t>
      </w:r>
      <w:r w:rsidR="00422F95" w:rsidRPr="00CD12CC">
        <w:t xml:space="preserve">applications </w:t>
      </w:r>
      <w:r w:rsidR="00CF5C92" w:rsidRPr="00CD12CC">
        <w:t xml:space="preserve">through the tunnel (e.g., if </w:t>
      </w:r>
      <w:r w:rsidR="00422F95" w:rsidRPr="00F46782">
        <w:t xml:space="preserve">application – e.g., </w:t>
      </w:r>
      <w:r w:rsidR="00CF5C92" w:rsidRPr="00E85D94">
        <w:t xml:space="preserve">content </w:t>
      </w:r>
      <w:r w:rsidR="00422F95" w:rsidRPr="00E85D94">
        <w:t xml:space="preserve">- </w:t>
      </w:r>
      <w:r w:rsidR="00CF5C92" w:rsidRPr="00E85D94">
        <w:t xml:space="preserve">is not part of an agreed </w:t>
      </w:r>
      <w:r w:rsidR="00422F95" w:rsidRPr="00E85D94">
        <w:t>inter-domain</w:t>
      </w:r>
      <w:r w:rsidR="00CF5C92" w:rsidRPr="00E85D94">
        <w:t xml:space="preserve"> partnership).</w:t>
      </w:r>
    </w:p>
    <w:p w14:paraId="2A094922" w14:textId="77777777" w:rsidR="00031265" w:rsidRPr="00457B6F" w:rsidRDefault="00031265" w:rsidP="00D74DCB">
      <w:pPr>
        <w:pStyle w:val="Heading2"/>
        <w:ind w:left="864"/>
      </w:pPr>
      <w:bookmarkStart w:id="46" w:name="_Toc457471223"/>
      <w:r w:rsidRPr="00457B6F">
        <w:lastRenderedPageBreak/>
        <w:t>Peering Point Enabled with an AMT</w:t>
      </w:r>
      <w:r w:rsidR="00665AD8" w:rsidRPr="00457B6F">
        <w:t xml:space="preserve"> – Both Domains Multicast Enabled</w:t>
      </w:r>
      <w:bookmarkEnd w:id="46"/>
    </w:p>
    <w:p w14:paraId="414755C6" w14:textId="3768E798" w:rsidR="00031265" w:rsidRPr="00457B6F" w:rsidRDefault="00665AD8" w:rsidP="00031265">
      <w:r w:rsidRPr="00457B6F">
        <w:t>Both administrative domains in this Use Case are assumed to be native multicast enabled here; however</w:t>
      </w:r>
      <w:r w:rsidR="00E8550C">
        <w:t>,</w:t>
      </w:r>
      <w:r w:rsidRPr="00457B6F">
        <w:t xml:space="preserve"> the peering point is not. </w:t>
      </w:r>
      <w:r w:rsidR="00031265" w:rsidRPr="00457B6F">
        <w:t xml:space="preserve">The peering point </w:t>
      </w:r>
      <w:r w:rsidRPr="00457B6F">
        <w:t xml:space="preserve">is enabled </w:t>
      </w:r>
      <w:r w:rsidR="00031265" w:rsidRPr="00457B6F">
        <w:t>with an Automatic Multicast Tunnel.</w:t>
      </w:r>
      <w:r w:rsidR="00F06B86" w:rsidRPr="00457B6F">
        <w:t xml:space="preserve"> The basic configuration is depicted in Figure 2.</w:t>
      </w:r>
    </w:p>
    <w:p w14:paraId="68B25E26" w14:textId="77777777" w:rsidR="00031265" w:rsidRPr="00457B6F" w:rsidRDefault="00031265" w:rsidP="00031265"/>
    <w:p w14:paraId="1DD2D41D" w14:textId="77777777" w:rsidR="00F06B86" w:rsidRPr="00457B6F" w:rsidRDefault="00F06B86" w:rsidP="00F06B86">
      <w:pPr>
        <w:pStyle w:val="RFCFigure"/>
      </w:pPr>
      <w:r w:rsidRPr="00457B6F">
        <w:t xml:space="preserve">   -------------------               -------------------</w:t>
      </w:r>
    </w:p>
    <w:p w14:paraId="3C201D20" w14:textId="77777777" w:rsidR="00F06B86" w:rsidRPr="00457B6F" w:rsidRDefault="00F06B86" w:rsidP="00F06B86">
      <w:pPr>
        <w:pStyle w:val="RFCFigure"/>
      </w:pPr>
      <w:r w:rsidRPr="00457B6F">
        <w:t xml:space="preserve">  /       AD-1        \             /       AD-2        \</w:t>
      </w:r>
    </w:p>
    <w:p w14:paraId="370A1E21" w14:textId="77777777" w:rsidR="00F06B86" w:rsidRPr="00457B6F" w:rsidRDefault="00F06B86" w:rsidP="00F06B86">
      <w:pPr>
        <w:pStyle w:val="RFCFigure"/>
      </w:pPr>
      <w:r w:rsidRPr="00457B6F">
        <w:t xml:space="preserve"> / (Multicast Enabled) \           / (Multicast Enabled) \</w:t>
      </w:r>
    </w:p>
    <w:p w14:paraId="1A32B919" w14:textId="77777777" w:rsidR="00F06B86" w:rsidRPr="00457B6F" w:rsidRDefault="00F06B86" w:rsidP="00F06B86">
      <w:pPr>
        <w:pStyle w:val="RFCFigure"/>
      </w:pPr>
      <w:r w:rsidRPr="00457B6F">
        <w:t>/                       \         /                       \</w:t>
      </w:r>
    </w:p>
    <w:p w14:paraId="26F3B725" w14:textId="77777777" w:rsidR="00F06B86" w:rsidRPr="00457B6F" w:rsidRDefault="00F06B86" w:rsidP="00F06B86">
      <w:pPr>
        <w:pStyle w:val="RFCFigure"/>
      </w:pPr>
      <w:r w:rsidRPr="00457B6F">
        <w:t>| +----+                |         |                       |</w:t>
      </w:r>
    </w:p>
    <w:p w14:paraId="6EC5CFB8" w14:textId="77777777" w:rsidR="00F06B86" w:rsidRPr="00457B6F" w:rsidRDefault="00F06B86" w:rsidP="00F06B86">
      <w:pPr>
        <w:pStyle w:val="RFCFigure"/>
      </w:pPr>
      <w:r w:rsidRPr="00457B6F">
        <w:t>| |    |       +------+ |         |  +------+             |   +----+</w:t>
      </w:r>
    </w:p>
    <w:p w14:paraId="35BEB869" w14:textId="77777777" w:rsidR="00F06B86" w:rsidRPr="00457B6F" w:rsidRDefault="00F06B86" w:rsidP="00F06B86">
      <w:pPr>
        <w:pStyle w:val="RFCFigure"/>
      </w:pPr>
      <w:r w:rsidRPr="00457B6F">
        <w:t xml:space="preserve">| | </w:t>
      </w:r>
      <w:r w:rsidR="00422F95">
        <w:t>A</w:t>
      </w:r>
      <w:r w:rsidRPr="00457B6F">
        <w:t xml:space="preserve">S |------&gt;|  AR  |-|---------|-&gt;|  AG  |-------------|--&gt;| EU |        </w:t>
      </w:r>
    </w:p>
    <w:p w14:paraId="70B563A4" w14:textId="77777777" w:rsidR="00F06B86" w:rsidRPr="00457B6F" w:rsidRDefault="00F06B86" w:rsidP="00F06B86">
      <w:pPr>
        <w:pStyle w:val="RFCFigure"/>
      </w:pPr>
      <w:r w:rsidRPr="00457B6F">
        <w:t>| |    |       +------+ |   I1    |  +------+             |I2 +----+</w:t>
      </w:r>
    </w:p>
    <w:p w14:paraId="79BC8010" w14:textId="77777777" w:rsidR="00F06B86" w:rsidRPr="00457B6F" w:rsidRDefault="00F06B86" w:rsidP="00F06B86">
      <w:pPr>
        <w:pStyle w:val="RFCFigure"/>
      </w:pPr>
      <w:r w:rsidRPr="00457B6F">
        <w:t>\ +----+                /         \                       /</w:t>
      </w:r>
    </w:p>
    <w:p w14:paraId="4F89DED2" w14:textId="77777777" w:rsidR="00F06B86" w:rsidRPr="00457B6F" w:rsidRDefault="00F06B86" w:rsidP="00F06B86">
      <w:pPr>
        <w:pStyle w:val="RFCFigure"/>
      </w:pPr>
      <w:r w:rsidRPr="00457B6F">
        <w:t xml:space="preserve"> \                     /           \                     /       </w:t>
      </w:r>
    </w:p>
    <w:p w14:paraId="7736059D" w14:textId="77777777" w:rsidR="00F06B86" w:rsidRPr="00457B6F" w:rsidRDefault="00F06B86" w:rsidP="00F06B86">
      <w:pPr>
        <w:pStyle w:val="RFCFigure"/>
      </w:pPr>
      <w:r w:rsidRPr="00457B6F">
        <w:t xml:space="preserve">  \                   /             \                   /</w:t>
      </w:r>
    </w:p>
    <w:p w14:paraId="6E824461" w14:textId="77777777" w:rsidR="00F06B86" w:rsidRPr="00457B6F" w:rsidRDefault="00F06B86" w:rsidP="00F06B86">
      <w:pPr>
        <w:pStyle w:val="RFCListNumbered"/>
        <w:keepNext/>
        <w:numPr>
          <w:ilvl w:val="0"/>
          <w:numId w:val="0"/>
        </w:numPr>
        <w:spacing w:after="0"/>
        <w:ind w:left="864" w:hanging="432"/>
      </w:pPr>
      <w:r w:rsidRPr="00457B6F">
        <w:t xml:space="preserve">   -------------------               -------------------</w:t>
      </w:r>
    </w:p>
    <w:p w14:paraId="16863042" w14:textId="77777777" w:rsidR="00F06B86" w:rsidRPr="00457B6F" w:rsidRDefault="00F06B86" w:rsidP="00F06B86">
      <w:pPr>
        <w:pStyle w:val="RFCListNumbered"/>
        <w:keepNext/>
        <w:numPr>
          <w:ilvl w:val="0"/>
          <w:numId w:val="0"/>
        </w:numPr>
        <w:spacing w:after="0"/>
        <w:ind w:left="864" w:hanging="432"/>
      </w:pPr>
    </w:p>
    <w:p w14:paraId="34F6008F" w14:textId="77777777" w:rsidR="00974640" w:rsidRPr="00457B6F" w:rsidRDefault="00457B6F" w:rsidP="00457B6F">
      <w:pPr>
        <w:pStyle w:val="RFCListNumbered"/>
        <w:keepNext/>
        <w:numPr>
          <w:ilvl w:val="0"/>
          <w:numId w:val="0"/>
        </w:numPr>
        <w:tabs>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left" w:pos="720"/>
          <w:tab w:val="left" w:pos="1440"/>
        </w:tabs>
        <w:spacing w:after="0"/>
        <w:ind w:left="864" w:hanging="432"/>
      </w:pPr>
      <w:r>
        <w:tab/>
      </w:r>
      <w:r>
        <w:tab/>
      </w:r>
      <w:r>
        <w:tab/>
      </w:r>
      <w:r>
        <w:tab/>
      </w:r>
      <w:r>
        <w:tab/>
      </w:r>
    </w:p>
    <w:p w14:paraId="5C804AB6" w14:textId="77777777" w:rsidR="00F06B86" w:rsidRPr="00457B6F" w:rsidRDefault="00F06B86" w:rsidP="00F06B86">
      <w:pPr>
        <w:pStyle w:val="RFCListNumbered"/>
        <w:keepNext/>
        <w:numPr>
          <w:ilvl w:val="0"/>
          <w:numId w:val="0"/>
        </w:numPr>
        <w:spacing w:after="0"/>
        <w:ind w:left="864" w:hanging="432"/>
      </w:pPr>
      <w:r w:rsidRPr="00457B6F">
        <w:t>AR = AMT Relay</w:t>
      </w:r>
    </w:p>
    <w:p w14:paraId="40BEFD03" w14:textId="77777777" w:rsidR="00F06B86" w:rsidRPr="00457B6F" w:rsidRDefault="00F06B86" w:rsidP="00F06B86">
      <w:pPr>
        <w:pStyle w:val="RFCListNumbered"/>
        <w:keepNext/>
        <w:numPr>
          <w:ilvl w:val="0"/>
          <w:numId w:val="0"/>
        </w:numPr>
        <w:spacing w:after="0"/>
        <w:ind w:left="864" w:hanging="432"/>
      </w:pPr>
      <w:r w:rsidRPr="00457B6F">
        <w:t>AG = AMT Gateway</w:t>
      </w:r>
    </w:p>
    <w:p w14:paraId="79FD2E35" w14:textId="77777777" w:rsidR="00F06B86" w:rsidRPr="00457B6F" w:rsidRDefault="00F06B86" w:rsidP="00F06B86">
      <w:pPr>
        <w:pStyle w:val="RFCListNumbered"/>
        <w:keepNext/>
        <w:numPr>
          <w:ilvl w:val="0"/>
          <w:numId w:val="0"/>
        </w:numPr>
        <w:spacing w:after="0"/>
        <w:ind w:left="864" w:hanging="432"/>
      </w:pPr>
      <w:r w:rsidRPr="00457B6F">
        <w:t xml:space="preserve">I1 = AMT Interconnection between </w:t>
      </w:r>
      <w:r w:rsidR="004D14F2">
        <w:t>AD-1</w:t>
      </w:r>
      <w:r w:rsidRPr="00457B6F">
        <w:t xml:space="preserve"> and </w:t>
      </w:r>
      <w:r w:rsidR="004D14F2">
        <w:t>AD-2</w:t>
      </w:r>
    </w:p>
    <w:p w14:paraId="00E2AA75" w14:textId="77777777" w:rsidR="00F06B86" w:rsidRPr="00457B6F" w:rsidRDefault="00F06B86" w:rsidP="00F06B86">
      <w:pPr>
        <w:pStyle w:val="RFCListNumbered"/>
        <w:keepNext/>
        <w:numPr>
          <w:ilvl w:val="0"/>
          <w:numId w:val="0"/>
        </w:numPr>
        <w:spacing w:after="0"/>
        <w:ind w:left="864" w:hanging="432"/>
      </w:pPr>
      <w:r w:rsidRPr="00457B6F">
        <w:t xml:space="preserve">I2 = </w:t>
      </w:r>
      <w:r w:rsidR="004D14F2">
        <w:t>AD-2</w:t>
      </w:r>
      <w:r w:rsidRPr="00457B6F">
        <w:t xml:space="preserve"> and EU Multicast Connection</w:t>
      </w:r>
    </w:p>
    <w:p w14:paraId="12B20015" w14:textId="77777777" w:rsidR="00F06B86" w:rsidRPr="00457B6F" w:rsidRDefault="00F06B86" w:rsidP="00F06B86">
      <w:pPr>
        <w:pStyle w:val="RFCListNumbered"/>
        <w:numPr>
          <w:ilvl w:val="0"/>
          <w:numId w:val="0"/>
        </w:numPr>
        <w:spacing w:after="0"/>
        <w:ind w:left="864" w:hanging="432"/>
      </w:pPr>
    </w:p>
    <w:p w14:paraId="51B9D43C" w14:textId="77777777" w:rsidR="00F06B86" w:rsidRPr="00457B6F" w:rsidRDefault="00F06B86" w:rsidP="00F06B86">
      <w:pPr>
        <w:pStyle w:val="RFCListNumbered"/>
        <w:numPr>
          <w:ilvl w:val="0"/>
          <w:numId w:val="0"/>
        </w:numPr>
        <w:spacing w:after="0"/>
        <w:ind w:left="864" w:hanging="432"/>
        <w:jc w:val="center"/>
      </w:pPr>
      <w:r w:rsidRPr="00457B6F">
        <w:t>Figure 2 – AMT Interconnection between AD-1 and AD-2</w:t>
      </w:r>
    </w:p>
    <w:p w14:paraId="610FE663" w14:textId="77777777" w:rsidR="00F06B86" w:rsidRPr="00457B6F" w:rsidRDefault="00F06B86" w:rsidP="00F06B86">
      <w:pPr>
        <w:pStyle w:val="RFCListNumbered"/>
        <w:numPr>
          <w:ilvl w:val="0"/>
          <w:numId w:val="0"/>
        </w:numPr>
        <w:spacing w:after="0"/>
        <w:ind w:left="432"/>
      </w:pPr>
    </w:p>
    <w:p w14:paraId="3A064B5E" w14:textId="77777777" w:rsidR="00F06B86" w:rsidRPr="00457B6F" w:rsidRDefault="00F06B86" w:rsidP="00031265">
      <w:r w:rsidRPr="00457B6F">
        <w:t>Advantages of this configuration:</w:t>
      </w:r>
    </w:p>
    <w:p w14:paraId="1E86221A" w14:textId="77777777" w:rsidR="00145C82" w:rsidRPr="00457B6F" w:rsidRDefault="00145C82" w:rsidP="00065C29">
      <w:pPr>
        <w:pStyle w:val="ListParagraph"/>
        <w:numPr>
          <w:ilvl w:val="0"/>
          <w:numId w:val="24"/>
        </w:numPr>
        <w:contextualSpacing w:val="0"/>
        <w:jc w:val="left"/>
        <w:rPr>
          <w:rFonts w:ascii="Courier New" w:hAnsi="Courier New" w:cs="Courier New"/>
          <w:sz w:val="24"/>
          <w:szCs w:val="24"/>
        </w:rPr>
      </w:pPr>
      <w:r w:rsidRPr="00457B6F">
        <w:rPr>
          <w:rFonts w:ascii="Courier New" w:hAnsi="Courier New" w:cs="Courier New"/>
          <w:sz w:val="24"/>
          <w:szCs w:val="24"/>
        </w:rPr>
        <w:t>Highly efficient use of bandwidth in AD-1.</w:t>
      </w:r>
    </w:p>
    <w:p w14:paraId="1AD707D4" w14:textId="77777777" w:rsidR="00145C82" w:rsidRPr="00457B6F" w:rsidRDefault="00FF1350" w:rsidP="00065C29">
      <w:pPr>
        <w:pStyle w:val="ListParagraph"/>
        <w:numPr>
          <w:ilvl w:val="0"/>
          <w:numId w:val="24"/>
        </w:numPr>
        <w:contextualSpacing w:val="0"/>
        <w:jc w:val="left"/>
        <w:rPr>
          <w:rFonts w:ascii="Courier New" w:hAnsi="Courier New" w:cs="Courier New"/>
          <w:sz w:val="24"/>
          <w:szCs w:val="24"/>
        </w:rPr>
      </w:pPr>
      <w:r w:rsidRPr="00457B6F">
        <w:rPr>
          <w:rFonts w:ascii="Courier New" w:hAnsi="Courier New" w:cs="Courier New"/>
          <w:sz w:val="24"/>
          <w:szCs w:val="24"/>
        </w:rPr>
        <w:t>AMT is an existing technology and is relatively simple to implement</w:t>
      </w:r>
      <w:r w:rsidR="00145C82" w:rsidRPr="00457B6F">
        <w:rPr>
          <w:rFonts w:ascii="Courier New" w:hAnsi="Courier New" w:cs="Courier New"/>
          <w:sz w:val="24"/>
          <w:szCs w:val="24"/>
        </w:rPr>
        <w:t>.</w:t>
      </w:r>
      <w:r w:rsidRPr="00457B6F">
        <w:rPr>
          <w:rFonts w:ascii="Courier New" w:hAnsi="Courier New" w:cs="Courier New"/>
          <w:sz w:val="24"/>
          <w:szCs w:val="24"/>
        </w:rPr>
        <w:t xml:space="preserve"> Attractive properties of AMT include the following:</w:t>
      </w:r>
    </w:p>
    <w:p w14:paraId="46541553" w14:textId="77777777" w:rsidR="00FF1350" w:rsidRPr="00457B6F" w:rsidRDefault="00FF1350" w:rsidP="00065C29">
      <w:pPr>
        <w:pStyle w:val="ListParagraph"/>
        <w:numPr>
          <w:ilvl w:val="1"/>
          <w:numId w:val="24"/>
        </w:numPr>
        <w:contextualSpacing w:val="0"/>
        <w:jc w:val="left"/>
        <w:rPr>
          <w:rFonts w:ascii="Courier New" w:hAnsi="Courier New" w:cs="Courier New"/>
          <w:sz w:val="24"/>
          <w:szCs w:val="24"/>
        </w:rPr>
      </w:pPr>
      <w:r w:rsidRPr="00457B6F">
        <w:rPr>
          <w:rFonts w:ascii="Courier New" w:hAnsi="Courier New" w:cs="Courier New"/>
          <w:sz w:val="24"/>
          <w:szCs w:val="24"/>
        </w:rPr>
        <w:t>Dynamic interconnection</w:t>
      </w:r>
      <w:r w:rsidR="002F5FDA" w:rsidRPr="00457B6F">
        <w:rPr>
          <w:rFonts w:ascii="Courier New" w:hAnsi="Courier New" w:cs="Courier New"/>
          <w:sz w:val="24"/>
          <w:szCs w:val="24"/>
        </w:rPr>
        <w:t xml:space="preserve"> between Gateway-Relay pair across the peering point.</w:t>
      </w:r>
    </w:p>
    <w:p w14:paraId="22C2EBAB" w14:textId="77777777" w:rsidR="00FF1350" w:rsidRPr="00457B6F" w:rsidRDefault="00FF1350" w:rsidP="00065C29">
      <w:pPr>
        <w:pStyle w:val="ListParagraph"/>
        <w:numPr>
          <w:ilvl w:val="1"/>
          <w:numId w:val="24"/>
        </w:numPr>
        <w:contextualSpacing w:val="0"/>
        <w:jc w:val="left"/>
        <w:rPr>
          <w:rFonts w:ascii="Courier New" w:hAnsi="Courier New" w:cs="Courier New"/>
          <w:sz w:val="24"/>
          <w:szCs w:val="24"/>
        </w:rPr>
      </w:pPr>
      <w:r w:rsidRPr="00457B6F">
        <w:rPr>
          <w:rFonts w:ascii="Courier New" w:hAnsi="Courier New" w:cs="Courier New"/>
          <w:sz w:val="24"/>
          <w:szCs w:val="24"/>
        </w:rPr>
        <w:t>Ability to serve clients and servers with differing policies.</w:t>
      </w:r>
    </w:p>
    <w:p w14:paraId="2AD7C2C8" w14:textId="77777777" w:rsidR="00145C82" w:rsidRPr="00457B6F" w:rsidRDefault="00145C82" w:rsidP="00145C82">
      <w:r w:rsidRPr="00457B6F">
        <w:t>Disadvantages of this configuration:</w:t>
      </w:r>
    </w:p>
    <w:p w14:paraId="32584D52" w14:textId="77777777" w:rsidR="00145C82" w:rsidRPr="00457B6F" w:rsidRDefault="00FF1350" w:rsidP="00065C29">
      <w:pPr>
        <w:pStyle w:val="ListParagraph"/>
        <w:numPr>
          <w:ilvl w:val="0"/>
          <w:numId w:val="25"/>
        </w:numPr>
        <w:contextualSpacing w:val="0"/>
        <w:jc w:val="left"/>
        <w:rPr>
          <w:rFonts w:ascii="Courier New" w:hAnsi="Courier New" w:cs="Courier New"/>
          <w:sz w:val="24"/>
          <w:szCs w:val="24"/>
        </w:rPr>
      </w:pPr>
      <w:r w:rsidRPr="00457B6F">
        <w:rPr>
          <w:rFonts w:ascii="Courier New" w:hAnsi="Courier New" w:cs="Courier New"/>
          <w:sz w:val="24"/>
          <w:szCs w:val="24"/>
        </w:rPr>
        <w:lastRenderedPageBreak/>
        <w:t xml:space="preserve">Per Use Case 3.1 (AD-2 is native multicast), </w:t>
      </w:r>
      <w:r w:rsidR="00145C82" w:rsidRPr="00457B6F">
        <w:rPr>
          <w:rFonts w:ascii="Courier New" w:hAnsi="Courier New" w:cs="Courier New"/>
          <w:sz w:val="24"/>
          <w:szCs w:val="24"/>
        </w:rPr>
        <w:t xml:space="preserve">current router technology cannot count the number of end users or the number </w:t>
      </w:r>
      <w:r w:rsidR="00BB2384">
        <w:rPr>
          <w:rFonts w:ascii="Courier New" w:hAnsi="Courier New" w:cs="Courier New"/>
          <w:sz w:val="24"/>
          <w:szCs w:val="24"/>
        </w:rPr>
        <w:t xml:space="preserve">of </w:t>
      </w:r>
      <w:r w:rsidR="00145C82" w:rsidRPr="00457B6F">
        <w:rPr>
          <w:rFonts w:ascii="Courier New" w:hAnsi="Courier New" w:cs="Courier New"/>
          <w:sz w:val="24"/>
          <w:szCs w:val="24"/>
        </w:rPr>
        <w:t>bytes transmitted</w:t>
      </w:r>
      <w:r w:rsidR="00BB2384">
        <w:rPr>
          <w:rFonts w:ascii="Courier New" w:hAnsi="Courier New" w:cs="Courier New"/>
          <w:sz w:val="24"/>
          <w:szCs w:val="24"/>
        </w:rPr>
        <w:t xml:space="preserve"> to all end users</w:t>
      </w:r>
      <w:r w:rsidR="00145C82" w:rsidRPr="00457B6F">
        <w:rPr>
          <w:rFonts w:ascii="Courier New" w:hAnsi="Courier New" w:cs="Courier New"/>
          <w:sz w:val="24"/>
          <w:szCs w:val="24"/>
        </w:rPr>
        <w:t xml:space="preserve">. </w:t>
      </w:r>
    </w:p>
    <w:p w14:paraId="009B1464" w14:textId="77777777" w:rsidR="00145C82" w:rsidRPr="00457B6F" w:rsidRDefault="00FF1350" w:rsidP="00065C29">
      <w:pPr>
        <w:pStyle w:val="ListParagraph"/>
        <w:numPr>
          <w:ilvl w:val="0"/>
          <w:numId w:val="25"/>
        </w:numPr>
        <w:contextualSpacing w:val="0"/>
        <w:jc w:val="left"/>
        <w:rPr>
          <w:rFonts w:ascii="Courier New" w:hAnsi="Courier New" w:cs="Courier New"/>
          <w:sz w:val="24"/>
          <w:szCs w:val="24"/>
        </w:rPr>
      </w:pPr>
      <w:r w:rsidRPr="00457B6F">
        <w:rPr>
          <w:rFonts w:ascii="Courier New" w:hAnsi="Courier New" w:cs="Courier New"/>
          <w:sz w:val="24"/>
          <w:szCs w:val="24"/>
        </w:rPr>
        <w:t xml:space="preserve">Additional devices (AMT Gateway and Relay pairs) </w:t>
      </w:r>
      <w:r w:rsidR="0092753D" w:rsidRPr="00457B6F">
        <w:rPr>
          <w:rFonts w:ascii="Courier New" w:hAnsi="Courier New" w:cs="Courier New"/>
          <w:sz w:val="24"/>
          <w:szCs w:val="24"/>
        </w:rPr>
        <w:t>may be introduced into the path if these services are not incorporated in the existing routing nodes</w:t>
      </w:r>
      <w:r w:rsidR="00145C82" w:rsidRPr="00457B6F">
        <w:rPr>
          <w:rFonts w:ascii="Courier New" w:hAnsi="Courier New" w:cs="Courier New"/>
          <w:sz w:val="24"/>
          <w:szCs w:val="24"/>
        </w:rPr>
        <w:t>.</w:t>
      </w:r>
    </w:p>
    <w:p w14:paraId="5869EC63" w14:textId="77777777" w:rsidR="0092753D" w:rsidRPr="00457B6F" w:rsidRDefault="0092753D" w:rsidP="00065C29">
      <w:pPr>
        <w:pStyle w:val="ListParagraph"/>
        <w:numPr>
          <w:ilvl w:val="0"/>
          <w:numId w:val="25"/>
        </w:numPr>
        <w:contextualSpacing w:val="0"/>
        <w:jc w:val="left"/>
        <w:rPr>
          <w:rFonts w:ascii="Courier New" w:hAnsi="Courier New" w:cs="Courier New"/>
          <w:sz w:val="24"/>
          <w:szCs w:val="24"/>
        </w:rPr>
      </w:pPr>
      <w:r w:rsidRPr="00457B6F">
        <w:rPr>
          <w:rFonts w:ascii="Courier New" w:hAnsi="Courier New" w:cs="Courier New"/>
          <w:sz w:val="24"/>
          <w:szCs w:val="24"/>
        </w:rPr>
        <w:t xml:space="preserve">Currently undefined mechanisms </w:t>
      </w:r>
      <w:r w:rsidR="00BB2384">
        <w:rPr>
          <w:rFonts w:ascii="Courier New" w:hAnsi="Courier New" w:cs="Courier New"/>
          <w:sz w:val="24"/>
          <w:szCs w:val="24"/>
        </w:rPr>
        <w:t xml:space="preserve">for the AG to automatically </w:t>
      </w:r>
      <w:r w:rsidRPr="00457B6F">
        <w:rPr>
          <w:rFonts w:ascii="Courier New" w:hAnsi="Courier New" w:cs="Courier New"/>
          <w:sz w:val="24"/>
          <w:szCs w:val="24"/>
        </w:rPr>
        <w:t xml:space="preserve"> select the </w:t>
      </w:r>
      <w:r w:rsidR="00BB2384">
        <w:rPr>
          <w:rFonts w:ascii="Courier New" w:hAnsi="Courier New" w:cs="Courier New"/>
          <w:sz w:val="24"/>
          <w:szCs w:val="24"/>
        </w:rPr>
        <w:t xml:space="preserve">optimal </w:t>
      </w:r>
      <w:r w:rsidRPr="00457B6F">
        <w:rPr>
          <w:rFonts w:ascii="Courier New" w:hAnsi="Courier New" w:cs="Courier New"/>
          <w:sz w:val="24"/>
          <w:szCs w:val="24"/>
        </w:rPr>
        <w:t>AR.</w:t>
      </w:r>
    </w:p>
    <w:p w14:paraId="729E644F" w14:textId="77777777" w:rsidR="00665AD8" w:rsidRPr="00457B6F" w:rsidRDefault="00665AD8" w:rsidP="00665AD8">
      <w:r w:rsidRPr="00457B6F">
        <w:t xml:space="preserve">Architectural </w:t>
      </w:r>
      <w:r w:rsidR="00C31B74">
        <w:t xml:space="preserve">guidelines </w:t>
      </w:r>
      <w:r w:rsidRPr="00457B6F">
        <w:t xml:space="preserve">for this </w:t>
      </w:r>
      <w:r w:rsidR="00C31B74">
        <w:t>c</w:t>
      </w:r>
      <w:r w:rsidRPr="00457B6F">
        <w:t>onfiguration</w:t>
      </w:r>
      <w:r w:rsidR="00C31B74">
        <w:t xml:space="preserve"> are as follows</w:t>
      </w:r>
      <w:r w:rsidRPr="00457B6F">
        <w:t>:</w:t>
      </w:r>
    </w:p>
    <w:p w14:paraId="417B27E8" w14:textId="77777777" w:rsidR="00990765" w:rsidRDefault="00C31B74" w:rsidP="00665AD8">
      <w:r>
        <w:t xml:space="preserve">Guidelines (a) through (d) are the same as those described </w:t>
      </w:r>
      <w:r w:rsidR="00990765" w:rsidRPr="00457B6F">
        <w:t>in Use Case 3.1.</w:t>
      </w:r>
      <w:r w:rsidR="0022471C">
        <w:t xml:space="preserve"> In addition, </w:t>
      </w:r>
    </w:p>
    <w:p w14:paraId="2CB6B6D7" w14:textId="77777777" w:rsidR="00C31B74" w:rsidRDefault="00C31B74" w:rsidP="00C31B74">
      <w:pPr>
        <w:ind w:left="720"/>
      </w:pPr>
      <w:r>
        <w:t>e. It is recommended that AMT Relay and Gateway pairs be configured at the peering points to support multicast delivery between domains. AMT tunnels will then configure dynamically across the peering points once the Gateway in AD-2 receives the (S, G) information from the EU.</w:t>
      </w:r>
    </w:p>
    <w:p w14:paraId="71D86BE4" w14:textId="77777777" w:rsidR="00D74DCB" w:rsidRPr="00457B6F" w:rsidRDefault="00D74DCB" w:rsidP="00D74DCB">
      <w:pPr>
        <w:pStyle w:val="Heading2"/>
        <w:ind w:left="864"/>
      </w:pPr>
      <w:bookmarkStart w:id="47" w:name="_Toc457471224"/>
      <w:r w:rsidRPr="00457B6F">
        <w:t>Peering Point Enabled with an AMT – AD-2 Not Multicast Enabled</w:t>
      </w:r>
      <w:bookmarkEnd w:id="47"/>
    </w:p>
    <w:p w14:paraId="16AFEFCF" w14:textId="74A8BC4D" w:rsidR="00F06B86" w:rsidRPr="00457B6F" w:rsidRDefault="00D74DCB" w:rsidP="00031265">
      <w:r w:rsidRPr="00457B6F">
        <w:t>In this AMT</w:t>
      </w:r>
      <w:r w:rsidR="00F06B86" w:rsidRPr="00457B6F">
        <w:t xml:space="preserve"> Use Case</w:t>
      </w:r>
      <w:r w:rsidRPr="00457B6F">
        <w:t>, the second administrative domain</w:t>
      </w:r>
      <w:r w:rsidR="00F06B86" w:rsidRPr="00457B6F">
        <w:t xml:space="preserve"> AD-2 is not multicast enabled. </w:t>
      </w:r>
      <w:r w:rsidR="00E8550C">
        <w:t xml:space="preserve">Hence, </w:t>
      </w:r>
      <w:r w:rsidR="00F06B86" w:rsidRPr="00457B6F">
        <w:t>the interconnection between AD-2 and the End User is also not multicast enabled</w:t>
      </w:r>
      <w:r w:rsidR="00E8550C">
        <w:t>. This Use Case</w:t>
      </w:r>
      <w:r w:rsidR="00F06B86" w:rsidRPr="00457B6F">
        <w:t xml:space="preserve"> </w:t>
      </w:r>
      <w:r w:rsidR="00E8550C">
        <w:t>i</w:t>
      </w:r>
      <w:r w:rsidR="00F06B86" w:rsidRPr="00457B6F">
        <w:t>s depicted in Figure 3.</w:t>
      </w:r>
    </w:p>
    <w:p w14:paraId="768F93EA" w14:textId="77777777" w:rsidR="00CD43A9" w:rsidRPr="00457B6F" w:rsidRDefault="00CD43A9" w:rsidP="00CD43A9">
      <w:pPr>
        <w:pStyle w:val="RFCListNumbered"/>
        <w:keepNext/>
        <w:numPr>
          <w:ilvl w:val="0"/>
          <w:numId w:val="0"/>
        </w:numPr>
        <w:spacing w:after="0"/>
        <w:ind w:left="432"/>
      </w:pPr>
    </w:p>
    <w:p w14:paraId="7D2A6F4A" w14:textId="77777777" w:rsidR="00CD43A9" w:rsidRPr="00457B6F" w:rsidRDefault="00CD43A9" w:rsidP="00CD43A9">
      <w:pPr>
        <w:pStyle w:val="RFCFigure"/>
      </w:pPr>
      <w:r w:rsidRPr="00457B6F">
        <w:t xml:space="preserve">   -------------------               -------------------</w:t>
      </w:r>
    </w:p>
    <w:p w14:paraId="5FFC70AD" w14:textId="77777777" w:rsidR="00CD43A9" w:rsidRPr="00457B6F" w:rsidRDefault="00CD43A9" w:rsidP="00CD43A9">
      <w:pPr>
        <w:pStyle w:val="RFCFigure"/>
      </w:pPr>
      <w:r w:rsidRPr="00457B6F">
        <w:t xml:space="preserve">  /       </w:t>
      </w:r>
      <w:r w:rsidR="00DE1C6F">
        <w:t xml:space="preserve"> AD-1</w:t>
      </w:r>
      <w:r w:rsidRPr="00457B6F">
        <w:t xml:space="preserve">       \             /       </w:t>
      </w:r>
      <w:r w:rsidR="00DE1C6F">
        <w:t xml:space="preserve"> AD-2</w:t>
      </w:r>
      <w:r w:rsidRPr="00457B6F">
        <w:t xml:space="preserve">       \</w:t>
      </w:r>
    </w:p>
    <w:p w14:paraId="727B945B" w14:textId="77777777" w:rsidR="00CD43A9" w:rsidRPr="00457B6F" w:rsidRDefault="00CD43A9" w:rsidP="00CD43A9">
      <w:pPr>
        <w:pStyle w:val="RFCFigure"/>
      </w:pPr>
      <w:r w:rsidRPr="00457B6F">
        <w:t xml:space="preserve"> / (Multicast Enabled) \           /   (Non-Multicast    \</w:t>
      </w:r>
    </w:p>
    <w:p w14:paraId="09F75C66" w14:textId="77777777" w:rsidR="00CD43A9" w:rsidRPr="00457B6F" w:rsidRDefault="00CD43A9" w:rsidP="00CD43A9">
      <w:pPr>
        <w:pStyle w:val="RFCFigure"/>
      </w:pPr>
      <w:r w:rsidRPr="00457B6F">
        <w:t>/                       \         /       Enabled)        \</w:t>
      </w:r>
    </w:p>
    <w:p w14:paraId="71A079E9" w14:textId="77777777" w:rsidR="00CD43A9" w:rsidRPr="00457B6F" w:rsidRDefault="00CD43A9" w:rsidP="00CD43A9">
      <w:pPr>
        <w:pStyle w:val="RFCFigure"/>
      </w:pPr>
      <w:r w:rsidRPr="00457B6F">
        <w:t>| +----+                |         |                       |</w:t>
      </w:r>
    </w:p>
    <w:p w14:paraId="3471DD13" w14:textId="77777777" w:rsidR="00CD43A9" w:rsidRPr="00457B6F" w:rsidRDefault="00CD43A9" w:rsidP="00CD43A9">
      <w:pPr>
        <w:pStyle w:val="RFCFigure"/>
      </w:pPr>
      <w:r w:rsidRPr="00457B6F">
        <w:t>| |    |       +------+ |         |                       |   +----+</w:t>
      </w:r>
    </w:p>
    <w:p w14:paraId="0F3AFE71" w14:textId="77777777" w:rsidR="00CD43A9" w:rsidRPr="00457B6F" w:rsidRDefault="00CD43A9" w:rsidP="00CD43A9">
      <w:pPr>
        <w:pStyle w:val="RFCFigure"/>
      </w:pPr>
      <w:r w:rsidRPr="00457B6F">
        <w:t xml:space="preserve">| | </w:t>
      </w:r>
      <w:r w:rsidR="004D14F2">
        <w:t>A</w:t>
      </w:r>
      <w:r w:rsidRPr="00457B6F">
        <w:t>S |------&gt;|  AR  |-|---------|-----------------------|</w:t>
      </w:r>
      <w:r w:rsidR="00665AD8" w:rsidRPr="00457B6F">
        <w:t>--&gt;|EU/G</w:t>
      </w:r>
      <w:r w:rsidRPr="00457B6F">
        <w:t xml:space="preserve">|        </w:t>
      </w:r>
    </w:p>
    <w:p w14:paraId="653FF50A" w14:textId="77777777" w:rsidR="00CD43A9" w:rsidRPr="00457B6F" w:rsidRDefault="00CD43A9" w:rsidP="00CD43A9">
      <w:pPr>
        <w:pStyle w:val="RFCFigure"/>
      </w:pPr>
      <w:r w:rsidRPr="00457B6F">
        <w:t>| |    |       +------+ |         |                       |I2 +----+</w:t>
      </w:r>
    </w:p>
    <w:p w14:paraId="61A85F1E" w14:textId="77777777" w:rsidR="00CD43A9" w:rsidRPr="00457B6F" w:rsidRDefault="00CD43A9" w:rsidP="00CD43A9">
      <w:pPr>
        <w:pStyle w:val="RFCFigure"/>
      </w:pPr>
      <w:r w:rsidRPr="00457B6F">
        <w:t>\ +----+                /         \                       /</w:t>
      </w:r>
    </w:p>
    <w:p w14:paraId="1355DD9D" w14:textId="77777777" w:rsidR="00CD43A9" w:rsidRPr="00457B6F" w:rsidRDefault="00CD43A9" w:rsidP="00CD43A9">
      <w:pPr>
        <w:pStyle w:val="RFCFigure"/>
      </w:pPr>
      <w:r w:rsidRPr="00457B6F">
        <w:t xml:space="preserve"> \                     /           \                     /       </w:t>
      </w:r>
    </w:p>
    <w:p w14:paraId="60239019" w14:textId="77777777" w:rsidR="00CD43A9" w:rsidRPr="00457B6F" w:rsidRDefault="00CD43A9" w:rsidP="00CD43A9">
      <w:pPr>
        <w:pStyle w:val="RFCFigure"/>
      </w:pPr>
      <w:r w:rsidRPr="00457B6F">
        <w:t xml:space="preserve">  \                   /             \                   /</w:t>
      </w:r>
    </w:p>
    <w:p w14:paraId="4F5BF489" w14:textId="77777777" w:rsidR="00CD43A9" w:rsidRPr="00457B6F" w:rsidRDefault="00CD43A9" w:rsidP="00CD43A9">
      <w:pPr>
        <w:pStyle w:val="RFCListNumbered"/>
        <w:keepNext/>
        <w:numPr>
          <w:ilvl w:val="0"/>
          <w:numId w:val="0"/>
        </w:numPr>
        <w:spacing w:after="0"/>
        <w:ind w:left="864" w:hanging="432"/>
      </w:pPr>
      <w:r w:rsidRPr="00457B6F">
        <w:t xml:space="preserve">   -------------------               -------------------</w:t>
      </w:r>
    </w:p>
    <w:p w14:paraId="15C1035D" w14:textId="77777777" w:rsidR="00CD43A9" w:rsidRPr="00457B6F" w:rsidRDefault="00CD43A9" w:rsidP="00CD43A9">
      <w:pPr>
        <w:pStyle w:val="RFCListNumbered"/>
        <w:keepNext/>
        <w:numPr>
          <w:ilvl w:val="0"/>
          <w:numId w:val="0"/>
        </w:numPr>
        <w:spacing w:after="0"/>
        <w:ind w:left="864" w:hanging="432"/>
      </w:pPr>
    </w:p>
    <w:p w14:paraId="28AAC73A" w14:textId="77777777" w:rsidR="00974640" w:rsidRPr="00457B6F" w:rsidRDefault="00974640" w:rsidP="00CD43A9">
      <w:pPr>
        <w:pStyle w:val="RFCListNumbered"/>
        <w:keepNext/>
        <w:numPr>
          <w:ilvl w:val="0"/>
          <w:numId w:val="0"/>
        </w:numPr>
        <w:spacing w:after="0"/>
        <w:ind w:left="864" w:hanging="432"/>
      </w:pPr>
    </w:p>
    <w:p w14:paraId="3AA9B7A4" w14:textId="77777777" w:rsidR="00CD43A9" w:rsidRPr="00457B6F" w:rsidRDefault="004D14F2" w:rsidP="00CD43A9">
      <w:pPr>
        <w:pStyle w:val="RFCListNumbered"/>
        <w:keepNext/>
        <w:numPr>
          <w:ilvl w:val="0"/>
          <w:numId w:val="0"/>
        </w:numPr>
        <w:spacing w:after="0"/>
        <w:ind w:left="864" w:hanging="432"/>
      </w:pPr>
      <w:r>
        <w:t>A</w:t>
      </w:r>
      <w:r w:rsidR="00CD43A9" w:rsidRPr="00457B6F">
        <w:t xml:space="preserve">S = </w:t>
      </w:r>
      <w:r>
        <w:t>Application Multicast</w:t>
      </w:r>
      <w:r w:rsidR="00CD43A9" w:rsidRPr="00457B6F">
        <w:t xml:space="preserve"> Source</w:t>
      </w:r>
    </w:p>
    <w:p w14:paraId="1BF6D191" w14:textId="77777777" w:rsidR="00665AD8" w:rsidRPr="00457B6F" w:rsidRDefault="00CD43A9" w:rsidP="00665AD8">
      <w:pPr>
        <w:pStyle w:val="RFCListNumbered"/>
        <w:keepNext/>
        <w:numPr>
          <w:ilvl w:val="0"/>
          <w:numId w:val="0"/>
        </w:numPr>
        <w:spacing w:after="0"/>
        <w:ind w:left="864" w:hanging="432"/>
      </w:pPr>
      <w:r w:rsidRPr="00457B6F">
        <w:t>AR = AMT Relay</w:t>
      </w:r>
    </w:p>
    <w:p w14:paraId="66D269FC" w14:textId="77777777" w:rsidR="00665AD8" w:rsidRPr="00457B6F" w:rsidRDefault="00974640" w:rsidP="00665AD8">
      <w:pPr>
        <w:pStyle w:val="RFCListNumbered"/>
        <w:keepNext/>
        <w:numPr>
          <w:ilvl w:val="0"/>
          <w:numId w:val="0"/>
        </w:numPr>
        <w:spacing w:after="0"/>
        <w:ind w:left="864" w:hanging="432"/>
      </w:pPr>
      <w:r w:rsidRPr="00457B6F">
        <w:t>EU/G = Gateway client embedded in EU device</w:t>
      </w:r>
    </w:p>
    <w:p w14:paraId="3138DF3C" w14:textId="77777777" w:rsidR="00CD43A9" w:rsidRPr="00457B6F" w:rsidRDefault="00CD43A9" w:rsidP="00CD43A9">
      <w:pPr>
        <w:pStyle w:val="RFCListNumbered"/>
        <w:keepNext/>
        <w:numPr>
          <w:ilvl w:val="0"/>
          <w:numId w:val="0"/>
        </w:numPr>
        <w:spacing w:after="0"/>
        <w:ind w:left="864" w:hanging="432"/>
      </w:pPr>
      <w:r w:rsidRPr="00457B6F">
        <w:t>I2 = AMT Tunnel Connecting EU</w:t>
      </w:r>
      <w:r w:rsidR="00974640" w:rsidRPr="00457B6F">
        <w:t>/G</w:t>
      </w:r>
      <w:r w:rsidRPr="00457B6F">
        <w:t xml:space="preserve"> to </w:t>
      </w:r>
      <w:r w:rsidR="00974640" w:rsidRPr="00457B6F">
        <w:t>AR in AD-1</w:t>
      </w:r>
      <w:r w:rsidRPr="00457B6F">
        <w:t xml:space="preserve"> through Non-Multicast Enabled </w:t>
      </w:r>
      <w:r w:rsidR="00974640" w:rsidRPr="00457B6F">
        <w:t>AD-2</w:t>
      </w:r>
      <w:r w:rsidRPr="00457B6F">
        <w:t>.</w:t>
      </w:r>
    </w:p>
    <w:p w14:paraId="6DD8CFD8" w14:textId="77777777" w:rsidR="00CD43A9" w:rsidRPr="00457B6F" w:rsidRDefault="00CD43A9" w:rsidP="00CD43A9">
      <w:pPr>
        <w:pStyle w:val="RFCListNumbered"/>
        <w:numPr>
          <w:ilvl w:val="0"/>
          <w:numId w:val="0"/>
        </w:numPr>
        <w:spacing w:after="0"/>
        <w:ind w:left="864" w:hanging="432"/>
      </w:pPr>
    </w:p>
    <w:p w14:paraId="31AA8383" w14:textId="77777777" w:rsidR="00CD43A9" w:rsidRPr="00457B6F" w:rsidRDefault="00CD43A9" w:rsidP="00CD43A9">
      <w:pPr>
        <w:spacing w:after="0"/>
        <w:jc w:val="center"/>
      </w:pPr>
      <w:r w:rsidRPr="00457B6F">
        <w:t xml:space="preserve">Figure </w:t>
      </w:r>
      <w:r w:rsidR="00974640" w:rsidRPr="00457B6F">
        <w:t>3</w:t>
      </w:r>
      <w:r w:rsidRPr="00457B6F">
        <w:t xml:space="preserve"> – AMT Tunnel Connecting </w:t>
      </w:r>
      <w:r w:rsidR="00974640" w:rsidRPr="00457B6F">
        <w:t>AD-1</w:t>
      </w:r>
      <w:r w:rsidRPr="00457B6F">
        <w:t xml:space="preserve"> AMT Relay and EU</w:t>
      </w:r>
      <w:r w:rsidR="00974640" w:rsidRPr="00457B6F">
        <w:t xml:space="preserve"> Gateway</w:t>
      </w:r>
    </w:p>
    <w:p w14:paraId="79274E54" w14:textId="77777777" w:rsidR="00934A95" w:rsidRDefault="00934A95" w:rsidP="00031265"/>
    <w:p w14:paraId="63AA7B53" w14:textId="77777777" w:rsidR="00974640" w:rsidRPr="00457B6F" w:rsidRDefault="000D7A70" w:rsidP="00031265">
      <w:r w:rsidRPr="00457B6F">
        <w:t xml:space="preserve">This Use Case is equivalent to having unicast distribution of the application through AD-2. The total number of AMT tunnels would be equal to the total number of End Users requesting the application. </w:t>
      </w:r>
      <w:r w:rsidR="001B2661" w:rsidRPr="00457B6F">
        <w:t>The peering point thus needs to accommodate the total number of AMT tunnels between the two domains. Each AMT tunnel can provide the data usage associated with each End User.</w:t>
      </w:r>
    </w:p>
    <w:p w14:paraId="1E4A1192" w14:textId="77777777" w:rsidR="001B2661" w:rsidRPr="00457B6F" w:rsidRDefault="001B2661" w:rsidP="001B2661">
      <w:r w:rsidRPr="00457B6F">
        <w:t>Advantages of this configuration:</w:t>
      </w:r>
    </w:p>
    <w:p w14:paraId="1A90CF87" w14:textId="77777777" w:rsidR="001B2661" w:rsidRPr="00457B6F" w:rsidRDefault="001B2661" w:rsidP="00065C29">
      <w:pPr>
        <w:pStyle w:val="ListParagraph"/>
        <w:numPr>
          <w:ilvl w:val="0"/>
          <w:numId w:val="24"/>
        </w:numPr>
        <w:contextualSpacing w:val="0"/>
        <w:jc w:val="left"/>
        <w:rPr>
          <w:rFonts w:ascii="Courier New" w:hAnsi="Courier New" w:cs="Courier New"/>
          <w:sz w:val="24"/>
          <w:szCs w:val="24"/>
        </w:rPr>
      </w:pPr>
      <w:r w:rsidRPr="00457B6F">
        <w:rPr>
          <w:rFonts w:ascii="Courier New" w:hAnsi="Courier New" w:cs="Courier New"/>
          <w:sz w:val="24"/>
          <w:szCs w:val="24"/>
        </w:rPr>
        <w:t>Highly efficient use of bandwidth in AD-1.</w:t>
      </w:r>
    </w:p>
    <w:p w14:paraId="40763E71" w14:textId="77777777" w:rsidR="001B2661" w:rsidRPr="00457B6F" w:rsidRDefault="001B2661" w:rsidP="00065C29">
      <w:pPr>
        <w:pStyle w:val="ListParagraph"/>
        <w:numPr>
          <w:ilvl w:val="0"/>
          <w:numId w:val="24"/>
        </w:numPr>
        <w:contextualSpacing w:val="0"/>
        <w:jc w:val="left"/>
        <w:rPr>
          <w:rFonts w:ascii="Courier New" w:hAnsi="Courier New" w:cs="Courier New"/>
          <w:sz w:val="24"/>
          <w:szCs w:val="24"/>
        </w:rPr>
      </w:pPr>
      <w:r w:rsidRPr="00457B6F">
        <w:rPr>
          <w:rFonts w:ascii="Courier New" w:hAnsi="Courier New" w:cs="Courier New"/>
          <w:sz w:val="24"/>
          <w:szCs w:val="24"/>
        </w:rPr>
        <w:t>AMT is an existing technology and is relatively simple to implement. Attractive properties of AMT include the following:</w:t>
      </w:r>
    </w:p>
    <w:p w14:paraId="13464B12" w14:textId="77777777" w:rsidR="001B2661" w:rsidRPr="00457B6F" w:rsidRDefault="001B2661" w:rsidP="00065C29">
      <w:pPr>
        <w:pStyle w:val="ListParagraph"/>
        <w:numPr>
          <w:ilvl w:val="1"/>
          <w:numId w:val="24"/>
        </w:numPr>
        <w:contextualSpacing w:val="0"/>
        <w:jc w:val="left"/>
        <w:rPr>
          <w:rFonts w:ascii="Courier New" w:hAnsi="Courier New" w:cs="Courier New"/>
          <w:sz w:val="24"/>
          <w:szCs w:val="24"/>
        </w:rPr>
      </w:pPr>
      <w:r w:rsidRPr="00457B6F">
        <w:rPr>
          <w:rFonts w:ascii="Courier New" w:hAnsi="Courier New" w:cs="Courier New"/>
          <w:sz w:val="24"/>
          <w:szCs w:val="24"/>
        </w:rPr>
        <w:t>Dynamic interconnection between Gateway-Relay pair across the peering point.</w:t>
      </w:r>
    </w:p>
    <w:p w14:paraId="0ABAB919" w14:textId="77777777" w:rsidR="001B2661" w:rsidRPr="00457B6F" w:rsidRDefault="001B2661" w:rsidP="00065C29">
      <w:pPr>
        <w:pStyle w:val="ListParagraph"/>
        <w:numPr>
          <w:ilvl w:val="1"/>
          <w:numId w:val="24"/>
        </w:numPr>
        <w:contextualSpacing w:val="0"/>
        <w:jc w:val="left"/>
        <w:rPr>
          <w:rFonts w:ascii="Courier New" w:hAnsi="Courier New" w:cs="Courier New"/>
          <w:sz w:val="24"/>
          <w:szCs w:val="24"/>
        </w:rPr>
      </w:pPr>
      <w:r w:rsidRPr="00457B6F">
        <w:rPr>
          <w:rFonts w:ascii="Courier New" w:hAnsi="Courier New" w:cs="Courier New"/>
          <w:sz w:val="24"/>
          <w:szCs w:val="24"/>
        </w:rPr>
        <w:t>Ability to serve clients and servers with differing policies.</w:t>
      </w:r>
    </w:p>
    <w:p w14:paraId="385BB977" w14:textId="77777777" w:rsidR="001B2661" w:rsidRPr="00457B6F" w:rsidRDefault="001B2661" w:rsidP="00065C29">
      <w:pPr>
        <w:pStyle w:val="ListParagraph"/>
        <w:numPr>
          <w:ilvl w:val="0"/>
          <w:numId w:val="24"/>
        </w:numPr>
        <w:contextualSpacing w:val="0"/>
        <w:jc w:val="left"/>
        <w:rPr>
          <w:rFonts w:ascii="Courier New" w:hAnsi="Courier New" w:cs="Courier New"/>
          <w:sz w:val="24"/>
          <w:szCs w:val="24"/>
        </w:rPr>
      </w:pPr>
      <w:r w:rsidRPr="00457B6F">
        <w:rPr>
          <w:rFonts w:ascii="Courier New" w:hAnsi="Courier New" w:cs="Courier New"/>
          <w:sz w:val="24"/>
          <w:szCs w:val="24"/>
        </w:rPr>
        <w:t>Each AMT tunnel serves as a count for each End User and is also able to track data usage (bytes) delivered to the EU.</w:t>
      </w:r>
    </w:p>
    <w:p w14:paraId="31E6EBB7" w14:textId="77777777" w:rsidR="001B2661" w:rsidRPr="00457B6F" w:rsidRDefault="001B2661" w:rsidP="001B2661">
      <w:r w:rsidRPr="00457B6F">
        <w:lastRenderedPageBreak/>
        <w:t>Disadvantages of this configuration:</w:t>
      </w:r>
    </w:p>
    <w:p w14:paraId="02ED8B06" w14:textId="77777777" w:rsidR="001B2661" w:rsidRPr="00457B6F" w:rsidRDefault="001B2661" w:rsidP="00065C29">
      <w:pPr>
        <w:pStyle w:val="ListParagraph"/>
        <w:numPr>
          <w:ilvl w:val="0"/>
          <w:numId w:val="25"/>
        </w:numPr>
        <w:contextualSpacing w:val="0"/>
        <w:jc w:val="left"/>
        <w:rPr>
          <w:rFonts w:ascii="Courier New" w:hAnsi="Courier New" w:cs="Courier New"/>
          <w:sz w:val="24"/>
          <w:szCs w:val="24"/>
        </w:rPr>
      </w:pPr>
      <w:r w:rsidRPr="00457B6F">
        <w:rPr>
          <w:rFonts w:ascii="Courier New" w:hAnsi="Courier New" w:cs="Courier New"/>
          <w:sz w:val="24"/>
          <w:szCs w:val="24"/>
        </w:rPr>
        <w:t>Additional devices (AMT Gateway and Relay pairs) are introduced into the transport path.</w:t>
      </w:r>
    </w:p>
    <w:p w14:paraId="6DFB19DA" w14:textId="77777777" w:rsidR="001B2661" w:rsidRPr="00457B6F" w:rsidRDefault="001B2661" w:rsidP="00065C29">
      <w:pPr>
        <w:pStyle w:val="ListParagraph"/>
        <w:numPr>
          <w:ilvl w:val="0"/>
          <w:numId w:val="25"/>
        </w:numPr>
        <w:contextualSpacing w:val="0"/>
        <w:jc w:val="left"/>
        <w:rPr>
          <w:rFonts w:ascii="Courier New" w:hAnsi="Courier New" w:cs="Courier New"/>
          <w:sz w:val="24"/>
          <w:szCs w:val="24"/>
        </w:rPr>
      </w:pPr>
      <w:r w:rsidRPr="00457B6F">
        <w:rPr>
          <w:rFonts w:ascii="Courier New" w:hAnsi="Courier New" w:cs="Courier New"/>
          <w:sz w:val="24"/>
          <w:szCs w:val="24"/>
        </w:rPr>
        <w:t>Assuming multiple peering points between the domains, the EU Gateway needs to be able to find the “correct” AMT Relay in AD-1.</w:t>
      </w:r>
    </w:p>
    <w:p w14:paraId="551BB4A3" w14:textId="77777777" w:rsidR="001B2661" w:rsidRPr="00457B6F" w:rsidRDefault="001B2661" w:rsidP="001B2661">
      <w:r w:rsidRPr="00457B6F">
        <w:t xml:space="preserve">Architectural </w:t>
      </w:r>
      <w:r w:rsidR="00A27852">
        <w:t xml:space="preserve">guidelines </w:t>
      </w:r>
      <w:r w:rsidRPr="00457B6F">
        <w:t xml:space="preserve">for this </w:t>
      </w:r>
      <w:r w:rsidR="00A27852">
        <w:t>c</w:t>
      </w:r>
      <w:r w:rsidRPr="00457B6F">
        <w:t>onfiguration</w:t>
      </w:r>
      <w:r w:rsidR="00A27852">
        <w:t xml:space="preserve"> are as follows</w:t>
      </w:r>
      <w:r w:rsidRPr="00457B6F">
        <w:t>:</w:t>
      </w:r>
    </w:p>
    <w:p w14:paraId="22EDA61C" w14:textId="77777777" w:rsidR="00990765" w:rsidRDefault="00A27852" w:rsidP="001B2661">
      <w:r>
        <w:t xml:space="preserve">Guidelines (a) through (c) are the same as those described </w:t>
      </w:r>
      <w:r w:rsidR="00990765" w:rsidRPr="00457B6F">
        <w:t>in Use Case 3.1.</w:t>
      </w:r>
    </w:p>
    <w:p w14:paraId="120A524C" w14:textId="77777777" w:rsidR="00A27852" w:rsidRDefault="00A27852" w:rsidP="00A27852">
      <w:pPr>
        <w:ind w:left="720"/>
      </w:pPr>
      <w:r>
        <w:t xml:space="preserve">d. </w:t>
      </w:r>
      <w:r w:rsidR="00377F60">
        <w:t>It is recommended that proper procedures are implemented such that the AMT Gateway at the End User device is able to find the correct AMT Relay in AD-1 across the peering points. The application client in the EU device is expected to supply the (S, G) information to the Gateway for this purpose.</w:t>
      </w:r>
    </w:p>
    <w:p w14:paraId="3103E415" w14:textId="77777777" w:rsidR="00377F60" w:rsidRDefault="00377F60" w:rsidP="00A27852">
      <w:pPr>
        <w:ind w:left="720"/>
      </w:pPr>
      <w:r>
        <w:t>e. The AMT tunnel capabilities are expected to be sufficient for the purpose of collecting relevant information on the multicast streams delivered to End Users in AD-2.</w:t>
      </w:r>
    </w:p>
    <w:p w14:paraId="477810C6" w14:textId="77777777" w:rsidR="00D558A5" w:rsidRDefault="00D558A5" w:rsidP="00BB2384">
      <w:pPr>
        <w:pStyle w:val="Heading2"/>
        <w:ind w:left="864"/>
      </w:pPr>
      <w:bookmarkStart w:id="48" w:name="_Toc457471225"/>
      <w:r>
        <w:t>AD-2 Not Multicast Enabled - Multiple AMT Tunnels Through AD-2</w:t>
      </w:r>
      <w:bookmarkEnd w:id="48"/>
    </w:p>
    <w:p w14:paraId="64285937" w14:textId="77777777" w:rsidR="00760133" w:rsidRDefault="00D558A5" w:rsidP="00D558A5">
      <w:r>
        <w:t>This is a</w:t>
      </w:r>
      <w:r w:rsidR="00760133" w:rsidRPr="00457B6F">
        <w:t xml:space="preserve"> variation of Use Case </w:t>
      </w:r>
      <w:r>
        <w:t xml:space="preserve">3.4 </w:t>
      </w:r>
      <w:r w:rsidR="00760133" w:rsidRPr="00457B6F">
        <w:t>as follows:</w:t>
      </w:r>
    </w:p>
    <w:p w14:paraId="7AF37249" w14:textId="77777777" w:rsidR="0074675B" w:rsidRPr="00457B6F" w:rsidRDefault="0074675B" w:rsidP="0074675B">
      <w:pPr>
        <w:pStyle w:val="RFCListNumbered"/>
        <w:keepNext/>
        <w:numPr>
          <w:ilvl w:val="0"/>
          <w:numId w:val="0"/>
        </w:numPr>
        <w:spacing w:after="0"/>
        <w:ind w:left="432"/>
      </w:pPr>
    </w:p>
    <w:p w14:paraId="68745C85" w14:textId="77777777" w:rsidR="0074675B" w:rsidRPr="00457B6F" w:rsidRDefault="0074675B" w:rsidP="0074675B">
      <w:pPr>
        <w:pStyle w:val="RFCFigure"/>
      </w:pPr>
      <w:r w:rsidRPr="00457B6F">
        <w:t xml:space="preserve">   -------------------               -------------------</w:t>
      </w:r>
    </w:p>
    <w:p w14:paraId="530E39D9" w14:textId="77777777" w:rsidR="0074675B" w:rsidRPr="00457B6F" w:rsidRDefault="0074675B" w:rsidP="0074675B">
      <w:pPr>
        <w:pStyle w:val="RFCFigure"/>
      </w:pPr>
      <w:r w:rsidRPr="00457B6F">
        <w:t xml:space="preserve">  /       </w:t>
      </w:r>
      <w:r w:rsidR="00DE1C6F">
        <w:t xml:space="preserve"> AD-1</w:t>
      </w:r>
      <w:r w:rsidRPr="00457B6F">
        <w:t xml:space="preserve">       \             /       </w:t>
      </w:r>
      <w:r w:rsidR="00DE1C6F">
        <w:t xml:space="preserve"> AD-2</w:t>
      </w:r>
      <w:r w:rsidRPr="00457B6F">
        <w:t xml:space="preserve">       \</w:t>
      </w:r>
    </w:p>
    <w:p w14:paraId="63CE2A5F" w14:textId="77777777" w:rsidR="0074675B" w:rsidRPr="00457B6F" w:rsidRDefault="0074675B" w:rsidP="0074675B">
      <w:pPr>
        <w:pStyle w:val="RFCFigure"/>
      </w:pPr>
      <w:r w:rsidRPr="00457B6F">
        <w:t xml:space="preserve"> / (Multicast Enabled) \           /   (Non-Multicast    \</w:t>
      </w:r>
    </w:p>
    <w:p w14:paraId="773C77F8" w14:textId="77777777" w:rsidR="0074675B" w:rsidRPr="00457B6F" w:rsidRDefault="0074675B" w:rsidP="0074675B">
      <w:pPr>
        <w:pStyle w:val="RFCFigure"/>
      </w:pPr>
      <w:r w:rsidRPr="00457B6F">
        <w:t>/                       \         /       Enabled)        \</w:t>
      </w:r>
    </w:p>
    <w:p w14:paraId="65D34FCA" w14:textId="77777777" w:rsidR="0074675B" w:rsidRPr="00457B6F" w:rsidRDefault="0074675B" w:rsidP="0074675B">
      <w:pPr>
        <w:pStyle w:val="RFCFigure"/>
      </w:pPr>
      <w:r w:rsidRPr="00457B6F">
        <w:t>| +----+                |         |</w:t>
      </w:r>
      <w:r>
        <w:t>+--+</w:t>
      </w:r>
      <w:r w:rsidRPr="00457B6F">
        <w:t xml:space="preserve">              </w:t>
      </w:r>
      <w:r w:rsidR="00FE385B">
        <w:t>+--+</w:t>
      </w:r>
      <w:r w:rsidRPr="00457B6F">
        <w:t xml:space="preserve"> |</w:t>
      </w:r>
    </w:p>
    <w:p w14:paraId="76A8EB65" w14:textId="77777777" w:rsidR="0074675B" w:rsidRPr="00457B6F" w:rsidRDefault="0074675B" w:rsidP="0074675B">
      <w:pPr>
        <w:pStyle w:val="RFCFigure"/>
      </w:pPr>
      <w:r w:rsidRPr="00457B6F">
        <w:t>| |    |       +------+ |         |</w:t>
      </w:r>
      <w:r>
        <w:t>|AG|</w:t>
      </w:r>
      <w:r w:rsidRPr="00457B6F">
        <w:t xml:space="preserve">              </w:t>
      </w:r>
      <w:r w:rsidR="00FE385B">
        <w:t>|AG|</w:t>
      </w:r>
      <w:r w:rsidRPr="00457B6F">
        <w:t xml:space="preserve"> |   +----+</w:t>
      </w:r>
    </w:p>
    <w:p w14:paraId="495B7AED" w14:textId="77777777" w:rsidR="0074675B" w:rsidRPr="00457B6F" w:rsidRDefault="0074675B" w:rsidP="0074675B">
      <w:pPr>
        <w:pStyle w:val="RFCFigure"/>
      </w:pPr>
      <w:r w:rsidRPr="00457B6F">
        <w:t xml:space="preserve">| | </w:t>
      </w:r>
      <w:r w:rsidR="004D14F2">
        <w:t>A</w:t>
      </w:r>
      <w:r w:rsidRPr="00457B6F">
        <w:t>S |</w:t>
      </w:r>
      <w:r w:rsidR="00DE1C6F">
        <w:t>------&gt;|  AR  |-|--------&gt;</w:t>
      </w:r>
      <w:r>
        <w:t>||AR|-</w:t>
      </w:r>
      <w:r w:rsidR="00FE385B">
        <w:t>------------&gt;|AR</w:t>
      </w:r>
      <w:r w:rsidRPr="00457B6F">
        <w:t>|</w:t>
      </w:r>
      <w:r w:rsidR="00FE385B">
        <w:t>-|</w:t>
      </w:r>
      <w:r w:rsidRPr="00457B6F">
        <w:t xml:space="preserve">--&gt;|EU/G|        </w:t>
      </w:r>
    </w:p>
    <w:p w14:paraId="5587AC0A" w14:textId="77777777" w:rsidR="0074675B" w:rsidRPr="00457B6F" w:rsidRDefault="0074675B" w:rsidP="0074675B">
      <w:pPr>
        <w:pStyle w:val="RFCFigure"/>
      </w:pPr>
      <w:r w:rsidRPr="00457B6F">
        <w:t xml:space="preserve">| |    |       +------+ |   </w:t>
      </w:r>
      <w:r w:rsidR="00FE385B">
        <w:t>I1</w:t>
      </w:r>
      <w:r w:rsidRPr="00457B6F">
        <w:t xml:space="preserve">    |</w:t>
      </w:r>
      <w:r w:rsidR="00FE385B">
        <w:t>|1 |</w:t>
      </w:r>
      <w:r w:rsidRPr="00457B6F">
        <w:t xml:space="preserve">      </w:t>
      </w:r>
      <w:r w:rsidR="00FE385B">
        <w:t>I2</w:t>
      </w:r>
      <w:r w:rsidRPr="00457B6F">
        <w:t xml:space="preserve">      </w:t>
      </w:r>
      <w:r w:rsidR="00FE385B">
        <w:t>|2</w:t>
      </w:r>
      <w:r w:rsidRPr="00457B6F">
        <w:t xml:space="preserve"> |</w:t>
      </w:r>
      <w:r w:rsidR="00FE385B">
        <w:t xml:space="preserve"> |</w:t>
      </w:r>
      <w:r w:rsidRPr="00457B6F">
        <w:t>I</w:t>
      </w:r>
      <w:r w:rsidR="00FE385B">
        <w:t>3</w:t>
      </w:r>
      <w:r w:rsidRPr="00457B6F">
        <w:t xml:space="preserve"> +----+</w:t>
      </w:r>
    </w:p>
    <w:p w14:paraId="50DFE295" w14:textId="77777777" w:rsidR="0074675B" w:rsidRPr="00457B6F" w:rsidRDefault="0074675B" w:rsidP="0074675B">
      <w:pPr>
        <w:pStyle w:val="RFCFigure"/>
      </w:pPr>
      <w:r w:rsidRPr="00457B6F">
        <w:t>\ +----+                /         \</w:t>
      </w:r>
      <w:r w:rsidR="00FE385B">
        <w:t>+--+</w:t>
      </w:r>
      <w:r w:rsidRPr="00457B6F">
        <w:t xml:space="preserve">              </w:t>
      </w:r>
      <w:r w:rsidR="00FE385B">
        <w:t>+--+</w:t>
      </w:r>
      <w:r w:rsidRPr="00457B6F">
        <w:t xml:space="preserve"> /</w:t>
      </w:r>
    </w:p>
    <w:p w14:paraId="38045DFF" w14:textId="77777777" w:rsidR="0074675B" w:rsidRPr="00457B6F" w:rsidRDefault="0074675B" w:rsidP="0074675B">
      <w:pPr>
        <w:pStyle w:val="RFCFigure"/>
      </w:pPr>
      <w:r w:rsidRPr="00457B6F">
        <w:t xml:space="preserve"> \                     /           \                     /       </w:t>
      </w:r>
    </w:p>
    <w:p w14:paraId="1A96E0BF" w14:textId="77777777" w:rsidR="0074675B" w:rsidRPr="00457B6F" w:rsidRDefault="0074675B" w:rsidP="0074675B">
      <w:pPr>
        <w:pStyle w:val="RFCFigure"/>
      </w:pPr>
      <w:r w:rsidRPr="00457B6F">
        <w:t xml:space="preserve">  \                   /             \                   /</w:t>
      </w:r>
    </w:p>
    <w:p w14:paraId="2938C273" w14:textId="77777777" w:rsidR="0074675B" w:rsidRPr="00457B6F" w:rsidRDefault="0074675B" w:rsidP="0074675B">
      <w:pPr>
        <w:pStyle w:val="RFCListNumbered"/>
        <w:keepNext/>
        <w:numPr>
          <w:ilvl w:val="0"/>
          <w:numId w:val="0"/>
        </w:numPr>
        <w:spacing w:after="0"/>
        <w:ind w:left="864" w:hanging="432"/>
      </w:pPr>
      <w:r w:rsidRPr="00457B6F">
        <w:t xml:space="preserve">   -------------------               -------------------</w:t>
      </w:r>
    </w:p>
    <w:p w14:paraId="01887F10" w14:textId="77777777" w:rsidR="0074675B" w:rsidRPr="00457B6F" w:rsidRDefault="0074675B" w:rsidP="0074675B">
      <w:pPr>
        <w:pStyle w:val="RFCListNumbered"/>
        <w:keepNext/>
        <w:numPr>
          <w:ilvl w:val="0"/>
          <w:numId w:val="0"/>
        </w:numPr>
        <w:spacing w:after="0"/>
        <w:ind w:left="864" w:hanging="432"/>
      </w:pPr>
    </w:p>
    <w:p w14:paraId="6C7F2EA6" w14:textId="77777777" w:rsidR="0074675B" w:rsidRPr="00457B6F" w:rsidRDefault="0074675B" w:rsidP="0074675B">
      <w:pPr>
        <w:pStyle w:val="RFCListNumbered"/>
        <w:keepNext/>
        <w:numPr>
          <w:ilvl w:val="0"/>
          <w:numId w:val="0"/>
        </w:numPr>
        <w:spacing w:after="0"/>
        <w:ind w:left="864" w:hanging="432"/>
      </w:pPr>
    </w:p>
    <w:p w14:paraId="662D8C17" w14:textId="77777777" w:rsidR="0074675B" w:rsidRPr="00457B6F" w:rsidRDefault="0074675B" w:rsidP="0074675B">
      <w:pPr>
        <w:pStyle w:val="RFCListNumbered"/>
        <w:keepNext/>
        <w:numPr>
          <w:ilvl w:val="0"/>
          <w:numId w:val="0"/>
        </w:numPr>
        <w:spacing w:after="0"/>
        <w:ind w:left="864" w:hanging="432"/>
      </w:pPr>
    </w:p>
    <w:p w14:paraId="7C644869" w14:textId="77777777" w:rsidR="0074675B" w:rsidRPr="00457B6F" w:rsidRDefault="004D14F2" w:rsidP="0074675B">
      <w:pPr>
        <w:pStyle w:val="RFCListNumbered"/>
        <w:keepNext/>
        <w:numPr>
          <w:ilvl w:val="0"/>
          <w:numId w:val="0"/>
        </w:numPr>
        <w:spacing w:after="0"/>
        <w:ind w:left="864" w:hanging="432"/>
      </w:pPr>
      <w:r>
        <w:t>A</w:t>
      </w:r>
      <w:r w:rsidR="0074675B" w:rsidRPr="00457B6F">
        <w:t xml:space="preserve">S = </w:t>
      </w:r>
      <w:r>
        <w:t>Application</w:t>
      </w:r>
      <w:r w:rsidR="0074675B" w:rsidRPr="00457B6F">
        <w:t xml:space="preserve"> Source</w:t>
      </w:r>
    </w:p>
    <w:p w14:paraId="2E3AE03A" w14:textId="77777777" w:rsidR="0074675B" w:rsidRDefault="0074675B" w:rsidP="0074675B">
      <w:pPr>
        <w:pStyle w:val="RFCListNumbered"/>
        <w:keepNext/>
        <w:numPr>
          <w:ilvl w:val="0"/>
          <w:numId w:val="0"/>
        </w:numPr>
        <w:spacing w:after="0"/>
        <w:ind w:left="864" w:hanging="432"/>
      </w:pPr>
      <w:r w:rsidRPr="00457B6F">
        <w:t>AR = AMT Relay</w:t>
      </w:r>
      <w:r w:rsidR="00FE385B">
        <w:t xml:space="preserve"> in AD-1</w:t>
      </w:r>
    </w:p>
    <w:p w14:paraId="23B8E31E" w14:textId="77777777" w:rsidR="00FE385B" w:rsidRDefault="00FE385B" w:rsidP="0074675B">
      <w:pPr>
        <w:pStyle w:val="RFCListNumbered"/>
        <w:keepNext/>
        <w:numPr>
          <w:ilvl w:val="0"/>
          <w:numId w:val="0"/>
        </w:numPr>
        <w:spacing w:after="0"/>
        <w:ind w:left="864" w:hanging="432"/>
      </w:pPr>
      <w:r>
        <w:t>AGAR1 = AMT Gateway/Relay node in AD-2 across Peering Point</w:t>
      </w:r>
    </w:p>
    <w:p w14:paraId="06EDCBC5" w14:textId="77777777" w:rsidR="00FE385B" w:rsidRDefault="00FE385B" w:rsidP="0074675B">
      <w:pPr>
        <w:pStyle w:val="RFCListNumbered"/>
        <w:keepNext/>
        <w:numPr>
          <w:ilvl w:val="0"/>
          <w:numId w:val="0"/>
        </w:numPr>
        <w:spacing w:after="0"/>
        <w:ind w:left="864" w:hanging="432"/>
      </w:pPr>
      <w:r>
        <w:t>I1 = AMT Tunnel Connecting AR in AD-1 to GW in AGAR</w:t>
      </w:r>
      <w:r w:rsidR="00DE1C6F">
        <w:t>1</w:t>
      </w:r>
      <w:r>
        <w:t xml:space="preserve"> in AD-2</w:t>
      </w:r>
    </w:p>
    <w:p w14:paraId="6BAEFE2F" w14:textId="77777777" w:rsidR="00DE1C6F" w:rsidRDefault="00DE1C6F" w:rsidP="0074675B">
      <w:pPr>
        <w:pStyle w:val="RFCListNumbered"/>
        <w:keepNext/>
        <w:numPr>
          <w:ilvl w:val="0"/>
          <w:numId w:val="0"/>
        </w:numPr>
        <w:spacing w:after="0"/>
        <w:ind w:left="864" w:hanging="432"/>
      </w:pPr>
      <w:r>
        <w:t xml:space="preserve">AGAR2 = AMT Gateway/Relay node at </w:t>
      </w:r>
      <w:r w:rsidR="009304C9">
        <w:t>AD-2 Network Edge</w:t>
      </w:r>
    </w:p>
    <w:p w14:paraId="335A4510" w14:textId="77777777" w:rsidR="00DE1C6F" w:rsidRPr="00457B6F" w:rsidRDefault="00DE1C6F" w:rsidP="0074675B">
      <w:pPr>
        <w:pStyle w:val="RFCListNumbered"/>
        <w:keepNext/>
        <w:numPr>
          <w:ilvl w:val="0"/>
          <w:numId w:val="0"/>
        </w:numPr>
        <w:spacing w:after="0"/>
        <w:ind w:left="864" w:hanging="432"/>
      </w:pPr>
      <w:r>
        <w:t>I2 = AMT Tunnel Connecting Relay in AGAR1 to GW in AGAR2</w:t>
      </w:r>
    </w:p>
    <w:p w14:paraId="2918578C" w14:textId="77777777" w:rsidR="0074675B" w:rsidRPr="00457B6F" w:rsidRDefault="0074675B" w:rsidP="0074675B">
      <w:pPr>
        <w:pStyle w:val="RFCListNumbered"/>
        <w:keepNext/>
        <w:numPr>
          <w:ilvl w:val="0"/>
          <w:numId w:val="0"/>
        </w:numPr>
        <w:spacing w:after="0"/>
        <w:ind w:left="864" w:hanging="432"/>
      </w:pPr>
      <w:r w:rsidRPr="00457B6F">
        <w:t>EU/G = Gateway client embedded in EU device</w:t>
      </w:r>
    </w:p>
    <w:p w14:paraId="25E35C72" w14:textId="77777777" w:rsidR="0074675B" w:rsidRPr="00457B6F" w:rsidRDefault="0074675B" w:rsidP="0074675B">
      <w:pPr>
        <w:pStyle w:val="RFCListNumbered"/>
        <w:keepNext/>
        <w:numPr>
          <w:ilvl w:val="0"/>
          <w:numId w:val="0"/>
        </w:numPr>
        <w:spacing w:after="0"/>
        <w:ind w:left="864" w:hanging="432"/>
      </w:pPr>
      <w:r w:rsidRPr="00457B6F">
        <w:t>I</w:t>
      </w:r>
      <w:r w:rsidR="00DE1C6F">
        <w:t>3</w:t>
      </w:r>
      <w:r w:rsidRPr="00457B6F">
        <w:t xml:space="preserve"> = AMT Tunnel Connecting EU/G to AR in </w:t>
      </w:r>
      <w:r w:rsidR="00DE1C6F">
        <w:t>AGAR2</w:t>
      </w:r>
    </w:p>
    <w:p w14:paraId="1E5E38F0" w14:textId="77777777" w:rsidR="0074675B" w:rsidRPr="00457B6F" w:rsidRDefault="0074675B" w:rsidP="0074675B">
      <w:pPr>
        <w:pStyle w:val="RFCListNumbered"/>
        <w:numPr>
          <w:ilvl w:val="0"/>
          <w:numId w:val="0"/>
        </w:numPr>
        <w:spacing w:after="0"/>
        <w:ind w:left="864" w:hanging="432"/>
      </w:pPr>
    </w:p>
    <w:p w14:paraId="1FBB1985" w14:textId="77777777" w:rsidR="0074675B" w:rsidRPr="00457B6F" w:rsidRDefault="009304C9" w:rsidP="0074675B">
      <w:pPr>
        <w:spacing w:after="0"/>
        <w:jc w:val="center"/>
      </w:pPr>
      <w:r>
        <w:t>Figure 4</w:t>
      </w:r>
      <w:r w:rsidR="0074675B" w:rsidRPr="00457B6F">
        <w:t xml:space="preserve"> – AMT Tunnel Connecting AD-1 AMT Relay and EU Gateway</w:t>
      </w:r>
    </w:p>
    <w:p w14:paraId="67CEBDFC" w14:textId="77777777" w:rsidR="0074675B" w:rsidRPr="00457B6F" w:rsidRDefault="0074675B" w:rsidP="0074675B"/>
    <w:p w14:paraId="015B4F02" w14:textId="77777777" w:rsidR="0074675B" w:rsidRDefault="009304C9" w:rsidP="00D558A5">
      <w:r>
        <w:t>Use Case 3.4 results in several long AMT tunnels crossing the entire network of AD-2 linking the EU device and the AMT Relay in AD-1 through the peering point. Depending on the number of End Users, there is a likelihood of an unacceptably large number of AMT tunnels</w:t>
      </w:r>
      <w:r w:rsidR="00723EAA">
        <w:t xml:space="preserve"> – and unicast streams -</w:t>
      </w:r>
      <w:r>
        <w:t xml:space="preserve"> through the peering point. This situation </w:t>
      </w:r>
      <w:r w:rsidR="00723EAA">
        <w:t>can be</w:t>
      </w:r>
      <w:r>
        <w:t xml:space="preserve"> alleviated as follows:</w:t>
      </w:r>
    </w:p>
    <w:p w14:paraId="26F2A6C4" w14:textId="77777777" w:rsidR="009304C9" w:rsidRPr="009304C9" w:rsidRDefault="009304C9" w:rsidP="00065C29">
      <w:pPr>
        <w:pStyle w:val="ListParagraph"/>
        <w:numPr>
          <w:ilvl w:val="0"/>
          <w:numId w:val="54"/>
        </w:numPr>
        <w:contextualSpacing w:val="0"/>
        <w:jc w:val="left"/>
        <w:rPr>
          <w:rFonts w:ascii="Courier New" w:hAnsi="Courier New" w:cs="Courier New"/>
          <w:sz w:val="24"/>
          <w:szCs w:val="24"/>
        </w:rPr>
      </w:pPr>
      <w:r>
        <w:rPr>
          <w:rFonts w:ascii="Courier New" w:hAnsi="Courier New" w:cs="Courier New"/>
          <w:sz w:val="24"/>
          <w:szCs w:val="24"/>
        </w:rPr>
        <w:t>Provisioning of strategically located AMT nodes at the edges of AD-2. An AMT node comprises co-location of an AMT Gateway and an AMT Relay. One such node is at the AD-2 side of the peering point (node AGAR1 in Figure 4).</w:t>
      </w:r>
    </w:p>
    <w:p w14:paraId="45F47908" w14:textId="77777777" w:rsidR="00760133" w:rsidRPr="00457B6F" w:rsidRDefault="00760133" w:rsidP="00065C29">
      <w:pPr>
        <w:pStyle w:val="ListParagraph"/>
        <w:numPr>
          <w:ilvl w:val="0"/>
          <w:numId w:val="26"/>
        </w:numPr>
        <w:contextualSpacing w:val="0"/>
        <w:jc w:val="left"/>
        <w:rPr>
          <w:rFonts w:ascii="Courier New" w:hAnsi="Courier New" w:cs="Courier New"/>
          <w:sz w:val="24"/>
          <w:szCs w:val="24"/>
        </w:rPr>
      </w:pPr>
      <w:r w:rsidRPr="00457B6F">
        <w:rPr>
          <w:rFonts w:ascii="Courier New" w:hAnsi="Courier New" w:cs="Courier New"/>
          <w:sz w:val="24"/>
          <w:szCs w:val="24"/>
        </w:rPr>
        <w:t xml:space="preserve">Single AMT tunnel </w:t>
      </w:r>
      <w:r w:rsidR="009304C9">
        <w:rPr>
          <w:rFonts w:ascii="Courier New" w:hAnsi="Courier New" w:cs="Courier New"/>
          <w:sz w:val="24"/>
          <w:szCs w:val="24"/>
        </w:rPr>
        <w:t xml:space="preserve">established </w:t>
      </w:r>
      <w:r w:rsidRPr="00457B6F">
        <w:rPr>
          <w:rFonts w:ascii="Courier New" w:hAnsi="Courier New" w:cs="Courier New"/>
          <w:sz w:val="24"/>
          <w:szCs w:val="24"/>
        </w:rPr>
        <w:t>across peering point</w:t>
      </w:r>
      <w:r w:rsidR="009304C9">
        <w:rPr>
          <w:rFonts w:ascii="Courier New" w:hAnsi="Courier New" w:cs="Courier New"/>
          <w:sz w:val="24"/>
          <w:szCs w:val="24"/>
        </w:rPr>
        <w:t xml:space="preserve"> </w:t>
      </w:r>
      <w:r w:rsidR="008343E4">
        <w:rPr>
          <w:rFonts w:ascii="Courier New" w:hAnsi="Courier New" w:cs="Courier New"/>
          <w:sz w:val="24"/>
          <w:szCs w:val="24"/>
        </w:rPr>
        <w:t>l</w:t>
      </w:r>
      <w:r w:rsidR="009304C9">
        <w:rPr>
          <w:rFonts w:ascii="Courier New" w:hAnsi="Courier New" w:cs="Courier New"/>
          <w:sz w:val="24"/>
          <w:szCs w:val="24"/>
        </w:rPr>
        <w:t>inking AMT Relay in AD-1 to the AMT Gateway in the AMT node AGAR1 in AD-2.</w:t>
      </w:r>
    </w:p>
    <w:p w14:paraId="4ED4065A" w14:textId="77777777" w:rsidR="002621CC" w:rsidRDefault="008343E4" w:rsidP="00065C29">
      <w:pPr>
        <w:pStyle w:val="ListParagraph"/>
        <w:numPr>
          <w:ilvl w:val="0"/>
          <w:numId w:val="26"/>
        </w:numPr>
        <w:contextualSpacing w:val="0"/>
        <w:jc w:val="left"/>
        <w:rPr>
          <w:rFonts w:ascii="Courier New" w:hAnsi="Courier New" w:cs="Courier New"/>
          <w:sz w:val="24"/>
          <w:szCs w:val="24"/>
        </w:rPr>
      </w:pPr>
      <w:r>
        <w:rPr>
          <w:rFonts w:ascii="Courier New" w:hAnsi="Courier New" w:cs="Courier New"/>
          <w:sz w:val="24"/>
          <w:szCs w:val="24"/>
        </w:rPr>
        <w:t xml:space="preserve">AMT tunnels linking AMT node AGAR1 at peering point in AD-2 to other AMT nodes located at the edges of AD-2: e.g., AMT tunnel </w:t>
      </w:r>
      <w:r>
        <w:rPr>
          <w:rFonts w:ascii="Courier New" w:hAnsi="Courier New" w:cs="Courier New"/>
          <w:sz w:val="24"/>
          <w:szCs w:val="24"/>
        </w:rPr>
        <w:lastRenderedPageBreak/>
        <w:t>I2 linking AMT Relay in AGAR1 to AMT Gateway in AMT node AGAR2 in Figure 4.</w:t>
      </w:r>
    </w:p>
    <w:p w14:paraId="37049625" w14:textId="77777777" w:rsidR="008343E4" w:rsidRDefault="008343E4" w:rsidP="00065C29">
      <w:pPr>
        <w:pStyle w:val="ListParagraph"/>
        <w:numPr>
          <w:ilvl w:val="0"/>
          <w:numId w:val="26"/>
        </w:numPr>
        <w:contextualSpacing w:val="0"/>
        <w:jc w:val="left"/>
        <w:rPr>
          <w:rFonts w:ascii="Courier New" w:hAnsi="Courier New" w:cs="Courier New"/>
          <w:sz w:val="24"/>
          <w:szCs w:val="24"/>
        </w:rPr>
      </w:pPr>
      <w:r>
        <w:rPr>
          <w:rFonts w:ascii="Courier New" w:hAnsi="Courier New" w:cs="Courier New"/>
          <w:sz w:val="24"/>
          <w:szCs w:val="24"/>
        </w:rPr>
        <w:t>AMT tunnels linking EU device (via Gateway client embedded in device) and AMT Relay in appropriate AMT node at edge of AD-2: e.g., I3 linking EU Gateway in device to AMT Relay in AMT node AGAR2.</w:t>
      </w:r>
    </w:p>
    <w:p w14:paraId="4600CF0D" w14:textId="37F53302" w:rsidR="002769C9" w:rsidRDefault="002621CC" w:rsidP="002621CC">
      <w:r w:rsidRPr="00457B6F">
        <w:t>The advantage for such a chained set of AMT tunnels is that the total number of unicast streams across AD-2 is significantly reduced</w:t>
      </w:r>
      <w:r w:rsidR="00E8550C">
        <w:t>,</w:t>
      </w:r>
      <w:r w:rsidRPr="00457B6F">
        <w:t xml:space="preserve"> thus freeing up bandwidth. </w:t>
      </w:r>
      <w:r w:rsidR="00C22BB1">
        <w:t>Additionally, there will be a single unicast stream across the p</w:t>
      </w:r>
      <w:r w:rsidR="00723EAA">
        <w:t>eering point instead of possibly</w:t>
      </w:r>
      <w:r w:rsidR="00C22BB1">
        <w:t xml:space="preserve">, an unacceptably large number of such streams per Use Case 3.4. However, this implies that </w:t>
      </w:r>
      <w:r w:rsidRPr="00457B6F">
        <w:t xml:space="preserve">several AMT tunnels will need to </w:t>
      </w:r>
      <w:r w:rsidR="00C22BB1">
        <w:t xml:space="preserve">be </w:t>
      </w:r>
      <w:r w:rsidRPr="00457B6F">
        <w:t>dynamically configure</w:t>
      </w:r>
      <w:r w:rsidR="00C22BB1">
        <w:t>d</w:t>
      </w:r>
      <w:r w:rsidRPr="00457B6F">
        <w:t xml:space="preserve"> by the various AMT Gateways </w:t>
      </w:r>
      <w:r w:rsidR="002769C9" w:rsidRPr="00457B6F">
        <w:t>based solely on the (S,G) information received from the application client at the EU device.</w:t>
      </w:r>
      <w:r w:rsidR="00C22BB1">
        <w:t xml:space="preserve"> A suitable mechanism for such dynamic configurations is therefore critical.</w:t>
      </w:r>
    </w:p>
    <w:p w14:paraId="2813F5BF" w14:textId="77777777" w:rsidR="00C22BB1" w:rsidRPr="00457B6F" w:rsidRDefault="00C22BB1" w:rsidP="00C22BB1">
      <w:r w:rsidRPr="00457B6F">
        <w:t xml:space="preserve">Architectural </w:t>
      </w:r>
      <w:r>
        <w:t xml:space="preserve">guidelines </w:t>
      </w:r>
      <w:r w:rsidRPr="00457B6F">
        <w:t xml:space="preserve">for this </w:t>
      </w:r>
      <w:r>
        <w:t>c</w:t>
      </w:r>
      <w:r w:rsidRPr="00457B6F">
        <w:t>onfiguration</w:t>
      </w:r>
      <w:r>
        <w:t xml:space="preserve"> are as follows</w:t>
      </w:r>
      <w:r w:rsidRPr="00457B6F">
        <w:t>:</w:t>
      </w:r>
    </w:p>
    <w:p w14:paraId="20C779EE" w14:textId="77777777" w:rsidR="00C22BB1" w:rsidRDefault="00C22BB1" w:rsidP="00C22BB1">
      <w:r>
        <w:t xml:space="preserve">Guidelines (a) through (c) are the same as those described </w:t>
      </w:r>
      <w:r w:rsidRPr="00457B6F">
        <w:t>in Use Case 3.1.</w:t>
      </w:r>
    </w:p>
    <w:p w14:paraId="1F9D5543" w14:textId="77777777" w:rsidR="00C22BB1" w:rsidRDefault="00C22BB1" w:rsidP="00C22BB1">
      <w:pPr>
        <w:ind w:left="720"/>
      </w:pPr>
      <w:r>
        <w:t>d. It is recommended that proper procedures are implemented such that the various AMT Gateways (at the End User devices and the AMT nodes in AD-2) are able to find the correct AMT Relay in other AMT nodes as appropriate. The application client in the EU device is expected to supply the (S, G) information to the Gateway for this purpose.</w:t>
      </w:r>
    </w:p>
    <w:p w14:paraId="71DCAED9" w14:textId="77777777" w:rsidR="00C22BB1" w:rsidRPr="00457B6F" w:rsidRDefault="00C22BB1" w:rsidP="00C22BB1">
      <w:pPr>
        <w:ind w:left="720"/>
      </w:pPr>
      <w:r>
        <w:t>e. The AMT tunnel capabilities are expected to be sufficient for the purpose of collecting relevant information on the multicast streams delivered to End Users in AD-2.</w:t>
      </w:r>
    </w:p>
    <w:p w14:paraId="5F191092" w14:textId="755A6726" w:rsidR="00031265" w:rsidRPr="00457B6F" w:rsidRDefault="00031265" w:rsidP="00031265">
      <w:pPr>
        <w:pStyle w:val="Heading1"/>
      </w:pPr>
      <w:bookmarkStart w:id="49" w:name="_Toc457471226"/>
      <w:commentRangeStart w:id="50"/>
      <w:del w:id="51" w:author="TARAPORE, PERCY S" w:date="2017-09-25T17:47:00Z">
        <w:r w:rsidRPr="00457B6F" w:rsidDel="005E28B6">
          <w:delText>Supporting Functionality</w:delText>
        </w:r>
      </w:del>
      <w:bookmarkEnd w:id="49"/>
      <w:ins w:id="52" w:author="TARAPORE, PERCY S" w:date="2017-09-25T17:47:00Z">
        <w:r w:rsidR="005E28B6">
          <w:t>Functional Guidelines</w:t>
        </w:r>
      </w:ins>
      <w:commentRangeEnd w:id="50"/>
      <w:ins w:id="53" w:author="TARAPORE, PERCY S" w:date="2017-09-25T17:48:00Z">
        <w:r w:rsidR="005E28B6">
          <w:rPr>
            <w:rStyle w:val="CommentReference"/>
          </w:rPr>
          <w:commentReference w:id="50"/>
        </w:r>
      </w:ins>
    </w:p>
    <w:p w14:paraId="5F9DA913" w14:textId="6A85B4CF" w:rsidR="00031265" w:rsidRPr="00457B6F" w:rsidRDefault="00693A34" w:rsidP="00031265">
      <w:r w:rsidRPr="00457B6F">
        <w:t>S</w:t>
      </w:r>
      <w:r w:rsidR="00031265" w:rsidRPr="00457B6F">
        <w:t>upporting functions</w:t>
      </w:r>
      <w:r w:rsidRPr="00457B6F">
        <w:t xml:space="preserve"> and related interfaces over the peering point </w:t>
      </w:r>
      <w:r w:rsidR="00031265" w:rsidRPr="00457B6F">
        <w:t xml:space="preserve">that enable the multicast transport of the application are </w:t>
      </w:r>
      <w:r w:rsidRPr="00457B6F">
        <w:t xml:space="preserve">listed </w:t>
      </w:r>
      <w:r w:rsidR="00031265" w:rsidRPr="00457B6F">
        <w:t>in this section. Critical information parameters that need to be exch</w:t>
      </w:r>
      <w:r w:rsidRPr="00457B6F">
        <w:t>anged in support of these functions</w:t>
      </w:r>
      <w:r w:rsidR="00031265" w:rsidRPr="00457B6F">
        <w:t xml:space="preserve"> are enumerated</w:t>
      </w:r>
      <w:r w:rsidR="00E8550C">
        <w:t>,</w:t>
      </w:r>
      <w:r w:rsidR="00031265" w:rsidRPr="00457B6F">
        <w:t xml:space="preserve"> along with </w:t>
      </w:r>
      <w:r w:rsidR="00A30D87" w:rsidRPr="00457B6F">
        <w:t xml:space="preserve">guidelines </w:t>
      </w:r>
      <w:r w:rsidR="00031265" w:rsidRPr="00457B6F">
        <w:t>as appropriate. Specific interface functions for consideration are as follows.</w:t>
      </w:r>
    </w:p>
    <w:p w14:paraId="3E6C174B" w14:textId="77777777" w:rsidR="00031265" w:rsidRPr="00457B6F" w:rsidRDefault="00FC18BA" w:rsidP="00031265">
      <w:pPr>
        <w:pStyle w:val="Heading2"/>
        <w:ind w:left="864"/>
      </w:pPr>
      <w:bookmarkStart w:id="54" w:name="_Toc457471227"/>
      <w:r w:rsidRPr="00457B6F">
        <w:lastRenderedPageBreak/>
        <w:t xml:space="preserve">Network </w:t>
      </w:r>
      <w:r w:rsidR="008C491F">
        <w:t xml:space="preserve">Interconnection </w:t>
      </w:r>
      <w:r w:rsidRPr="00457B6F">
        <w:t>Transport and Security</w:t>
      </w:r>
      <w:r w:rsidR="00F419E9" w:rsidRPr="00457B6F">
        <w:t xml:space="preserve"> </w:t>
      </w:r>
      <w:r w:rsidR="00A30D87" w:rsidRPr="00457B6F">
        <w:t>Guidelines</w:t>
      </w:r>
      <w:bookmarkEnd w:id="54"/>
    </w:p>
    <w:p w14:paraId="53C66678" w14:textId="77777777" w:rsidR="00FC18BA" w:rsidRDefault="0074211C" w:rsidP="00FC18BA">
      <w:r>
        <w:t xml:space="preserve">The term “Network </w:t>
      </w:r>
      <w:r w:rsidR="008C491F">
        <w:t xml:space="preserve">Interconnection </w:t>
      </w:r>
      <w:r>
        <w:t xml:space="preserve">Transport” refers to the interconnection points between the two Administrative Domains. </w:t>
      </w:r>
      <w:r w:rsidR="00115A5D">
        <w:t xml:space="preserve">The following is a representative set of attributes that will need to be agreed to between the two </w:t>
      </w:r>
      <w:r w:rsidR="008257F2">
        <w:t xml:space="preserve">administrative </w:t>
      </w:r>
      <w:r w:rsidR="00115A5D">
        <w:t>domains to support multicast delivery.</w:t>
      </w:r>
    </w:p>
    <w:p w14:paraId="7D55FBB5" w14:textId="4D9AA6C1" w:rsidR="00115A5D" w:rsidRDefault="00115A5D" w:rsidP="00065C29">
      <w:pPr>
        <w:pStyle w:val="ListParagraph"/>
        <w:numPr>
          <w:ilvl w:val="0"/>
          <w:numId w:val="28"/>
        </w:numPr>
        <w:contextualSpacing w:val="0"/>
        <w:jc w:val="left"/>
        <w:rPr>
          <w:rFonts w:ascii="Courier New" w:hAnsi="Courier New" w:cs="Courier New"/>
          <w:sz w:val="24"/>
          <w:szCs w:val="24"/>
        </w:rPr>
      </w:pPr>
      <w:r w:rsidRPr="00115A5D">
        <w:rPr>
          <w:rFonts w:ascii="Courier New" w:hAnsi="Courier New" w:cs="Courier New"/>
          <w:sz w:val="24"/>
          <w:szCs w:val="24"/>
        </w:rPr>
        <w:t>Num</w:t>
      </w:r>
      <w:r>
        <w:rPr>
          <w:rFonts w:ascii="Courier New" w:hAnsi="Courier New" w:cs="Courier New"/>
          <w:sz w:val="24"/>
          <w:szCs w:val="24"/>
        </w:rPr>
        <w:t>ber of Peering Points</w:t>
      </w:r>
      <w:r w:rsidR="00994969">
        <w:rPr>
          <w:rFonts w:ascii="Courier New" w:hAnsi="Courier New" w:cs="Courier New"/>
          <w:sz w:val="24"/>
          <w:szCs w:val="24"/>
        </w:rPr>
        <w:t>.</w:t>
      </w:r>
    </w:p>
    <w:p w14:paraId="66A64118" w14:textId="40FC12E7" w:rsidR="00115A5D" w:rsidRDefault="00115A5D" w:rsidP="00065C29">
      <w:pPr>
        <w:pStyle w:val="ListParagraph"/>
        <w:numPr>
          <w:ilvl w:val="0"/>
          <w:numId w:val="28"/>
        </w:numPr>
        <w:contextualSpacing w:val="0"/>
        <w:jc w:val="left"/>
        <w:rPr>
          <w:rFonts w:ascii="Courier New" w:hAnsi="Courier New" w:cs="Courier New"/>
          <w:sz w:val="24"/>
          <w:szCs w:val="24"/>
        </w:rPr>
      </w:pPr>
      <w:r>
        <w:rPr>
          <w:rFonts w:ascii="Courier New" w:hAnsi="Courier New" w:cs="Courier New"/>
          <w:sz w:val="24"/>
          <w:szCs w:val="24"/>
        </w:rPr>
        <w:t>Peering Point Addresses and Locations</w:t>
      </w:r>
      <w:r w:rsidR="00994969">
        <w:rPr>
          <w:rFonts w:ascii="Courier New" w:hAnsi="Courier New" w:cs="Courier New"/>
          <w:sz w:val="24"/>
          <w:szCs w:val="24"/>
        </w:rPr>
        <w:t>.</w:t>
      </w:r>
    </w:p>
    <w:p w14:paraId="131C16C1" w14:textId="216E0B20" w:rsidR="00115A5D" w:rsidRDefault="00115A5D" w:rsidP="00065C29">
      <w:pPr>
        <w:pStyle w:val="ListParagraph"/>
        <w:numPr>
          <w:ilvl w:val="0"/>
          <w:numId w:val="28"/>
        </w:numPr>
        <w:contextualSpacing w:val="0"/>
        <w:jc w:val="left"/>
        <w:rPr>
          <w:rFonts w:ascii="Courier New" w:hAnsi="Courier New" w:cs="Courier New"/>
          <w:sz w:val="24"/>
          <w:szCs w:val="24"/>
        </w:rPr>
      </w:pPr>
      <w:r>
        <w:rPr>
          <w:rFonts w:ascii="Courier New" w:hAnsi="Courier New" w:cs="Courier New"/>
          <w:sz w:val="24"/>
          <w:szCs w:val="24"/>
        </w:rPr>
        <w:t>Connection Type – Dedicated for Multicast delivery or shared with other services</w:t>
      </w:r>
      <w:r w:rsidR="00994969">
        <w:rPr>
          <w:rFonts w:ascii="Courier New" w:hAnsi="Courier New" w:cs="Courier New"/>
          <w:sz w:val="24"/>
          <w:szCs w:val="24"/>
        </w:rPr>
        <w:t>.</w:t>
      </w:r>
    </w:p>
    <w:p w14:paraId="37A1A635" w14:textId="15AD90FC" w:rsidR="00115A5D" w:rsidRDefault="00115A5D" w:rsidP="00065C29">
      <w:pPr>
        <w:pStyle w:val="ListParagraph"/>
        <w:numPr>
          <w:ilvl w:val="0"/>
          <w:numId w:val="28"/>
        </w:numPr>
        <w:contextualSpacing w:val="0"/>
        <w:jc w:val="left"/>
        <w:rPr>
          <w:rFonts w:ascii="Courier New" w:hAnsi="Courier New" w:cs="Courier New"/>
          <w:sz w:val="24"/>
          <w:szCs w:val="24"/>
        </w:rPr>
      </w:pPr>
      <w:r>
        <w:rPr>
          <w:rFonts w:ascii="Courier New" w:hAnsi="Courier New" w:cs="Courier New"/>
          <w:sz w:val="24"/>
          <w:szCs w:val="24"/>
        </w:rPr>
        <w:t>Connection Mode – Direct connectivity between the two AD’s or via another ISP</w:t>
      </w:r>
      <w:r w:rsidR="00994969">
        <w:rPr>
          <w:rFonts w:ascii="Courier New" w:hAnsi="Courier New" w:cs="Courier New"/>
          <w:sz w:val="24"/>
          <w:szCs w:val="24"/>
        </w:rPr>
        <w:t>.</w:t>
      </w:r>
    </w:p>
    <w:p w14:paraId="4F720CA7" w14:textId="3747E24F" w:rsidR="00115A5D" w:rsidRDefault="00115A5D" w:rsidP="00065C29">
      <w:pPr>
        <w:pStyle w:val="ListParagraph"/>
        <w:numPr>
          <w:ilvl w:val="0"/>
          <w:numId w:val="28"/>
        </w:numPr>
        <w:contextualSpacing w:val="0"/>
        <w:jc w:val="left"/>
        <w:rPr>
          <w:rFonts w:ascii="Courier New" w:hAnsi="Courier New" w:cs="Courier New"/>
          <w:sz w:val="24"/>
          <w:szCs w:val="24"/>
        </w:rPr>
      </w:pPr>
      <w:r>
        <w:rPr>
          <w:rFonts w:ascii="Courier New" w:hAnsi="Courier New" w:cs="Courier New"/>
          <w:sz w:val="24"/>
          <w:szCs w:val="24"/>
        </w:rPr>
        <w:t xml:space="preserve">Peering Point Protocol Support – </w:t>
      </w:r>
      <w:r w:rsidR="008257F2">
        <w:rPr>
          <w:rFonts w:ascii="Courier New" w:hAnsi="Courier New" w:cs="Courier New"/>
          <w:sz w:val="24"/>
          <w:szCs w:val="24"/>
        </w:rPr>
        <w:t>M</w:t>
      </w:r>
      <w:r>
        <w:rPr>
          <w:rFonts w:ascii="Courier New" w:hAnsi="Courier New" w:cs="Courier New"/>
          <w:sz w:val="24"/>
          <w:szCs w:val="24"/>
        </w:rPr>
        <w:t xml:space="preserve">ulticast protocols that will be used for multicast delivery will need to be supported at these points. Examples of protocols include </w:t>
      </w:r>
      <w:commentRangeStart w:id="55"/>
      <w:proofErr w:type="spellStart"/>
      <w:r>
        <w:rPr>
          <w:rFonts w:ascii="Courier New" w:hAnsi="Courier New" w:cs="Courier New"/>
          <w:sz w:val="24"/>
          <w:szCs w:val="24"/>
        </w:rPr>
        <w:t>eBGP</w:t>
      </w:r>
      <w:proofErr w:type="spellEnd"/>
      <w:r w:rsidR="00D04246">
        <w:rPr>
          <w:rFonts w:ascii="Courier New" w:hAnsi="Courier New" w:cs="Courier New"/>
          <w:sz w:val="24"/>
          <w:szCs w:val="24"/>
        </w:rPr>
        <w:t xml:space="preserve"> [RFC4</w:t>
      </w:r>
      <w:del w:id="56" w:author="TARAPORE, PERCY S" w:date="2017-09-26T19:21:00Z">
        <w:r w:rsidR="00D04246" w:rsidDel="00E052A1">
          <w:rPr>
            <w:rFonts w:ascii="Courier New" w:hAnsi="Courier New" w:cs="Courier New"/>
            <w:sz w:val="24"/>
            <w:szCs w:val="24"/>
          </w:rPr>
          <w:delText>271</w:delText>
        </w:r>
      </w:del>
      <w:ins w:id="57" w:author="TARAPORE, PERCY S" w:date="2017-09-26T19:21:00Z">
        <w:r w:rsidR="00E052A1">
          <w:rPr>
            <w:rFonts w:ascii="Courier New" w:hAnsi="Courier New" w:cs="Courier New"/>
            <w:sz w:val="24"/>
            <w:szCs w:val="24"/>
          </w:rPr>
          <w:t>760</w:t>
        </w:r>
      </w:ins>
      <w:r w:rsidR="00D04246">
        <w:rPr>
          <w:rFonts w:ascii="Courier New" w:hAnsi="Courier New" w:cs="Courier New"/>
          <w:sz w:val="24"/>
          <w:szCs w:val="24"/>
        </w:rPr>
        <w:t>]</w:t>
      </w:r>
      <w:r>
        <w:rPr>
          <w:rFonts w:ascii="Courier New" w:hAnsi="Courier New" w:cs="Courier New"/>
          <w:sz w:val="24"/>
          <w:szCs w:val="24"/>
        </w:rPr>
        <w:t xml:space="preserve"> and MBGP</w:t>
      </w:r>
      <w:r w:rsidR="00297A54">
        <w:rPr>
          <w:rFonts w:ascii="Courier New" w:hAnsi="Courier New" w:cs="Courier New"/>
          <w:sz w:val="24"/>
          <w:szCs w:val="24"/>
        </w:rPr>
        <w:t xml:space="preserve"> [RFC4</w:t>
      </w:r>
      <w:del w:id="58" w:author="TARAPORE, PERCY S" w:date="2017-09-26T19:21:00Z">
        <w:r w:rsidR="00297A54" w:rsidDel="00E052A1">
          <w:rPr>
            <w:rFonts w:ascii="Courier New" w:hAnsi="Courier New" w:cs="Courier New"/>
            <w:sz w:val="24"/>
            <w:szCs w:val="24"/>
          </w:rPr>
          <w:delText>271</w:delText>
        </w:r>
      </w:del>
      <w:ins w:id="59" w:author="TARAPORE, PERCY S" w:date="2017-09-26T19:21:00Z">
        <w:r w:rsidR="00E052A1">
          <w:rPr>
            <w:rFonts w:ascii="Courier New" w:hAnsi="Courier New" w:cs="Courier New"/>
            <w:sz w:val="24"/>
            <w:szCs w:val="24"/>
          </w:rPr>
          <w:t>760</w:t>
        </w:r>
      </w:ins>
      <w:r w:rsidR="00297A54">
        <w:rPr>
          <w:rFonts w:ascii="Courier New" w:hAnsi="Courier New" w:cs="Courier New"/>
          <w:sz w:val="24"/>
          <w:szCs w:val="24"/>
        </w:rPr>
        <w:t>]</w:t>
      </w:r>
      <w:commentRangeEnd w:id="55"/>
      <w:r w:rsidR="00D63852">
        <w:rPr>
          <w:rStyle w:val="CommentReference"/>
          <w:rFonts w:ascii="Courier New" w:eastAsia="Batang" w:hAnsi="Courier New" w:cs="Courier New"/>
        </w:rPr>
        <w:commentReference w:id="55"/>
      </w:r>
      <w:r>
        <w:rPr>
          <w:rFonts w:ascii="Courier New" w:hAnsi="Courier New" w:cs="Courier New"/>
          <w:sz w:val="24"/>
          <w:szCs w:val="24"/>
        </w:rPr>
        <w:t>.</w:t>
      </w:r>
    </w:p>
    <w:p w14:paraId="655C54DB" w14:textId="2FBFE011" w:rsidR="00115A5D" w:rsidRDefault="00115A5D" w:rsidP="00065C29">
      <w:pPr>
        <w:pStyle w:val="ListParagraph"/>
        <w:numPr>
          <w:ilvl w:val="0"/>
          <w:numId w:val="28"/>
        </w:numPr>
        <w:contextualSpacing w:val="0"/>
        <w:jc w:val="left"/>
        <w:rPr>
          <w:rFonts w:ascii="Courier New" w:hAnsi="Courier New" w:cs="Courier New"/>
          <w:sz w:val="24"/>
          <w:szCs w:val="24"/>
        </w:rPr>
      </w:pPr>
      <w:r>
        <w:rPr>
          <w:rFonts w:ascii="Courier New" w:hAnsi="Courier New" w:cs="Courier New"/>
          <w:sz w:val="24"/>
          <w:szCs w:val="24"/>
        </w:rPr>
        <w:t>Bandwidth Allocation – If shared with other services, then there needs to be a determination of the share of bandwidth reserved for multicast delivery.</w:t>
      </w:r>
      <w:r w:rsidR="00B678B6">
        <w:rPr>
          <w:rFonts w:ascii="Courier New" w:hAnsi="Courier New" w:cs="Courier New"/>
          <w:sz w:val="24"/>
          <w:szCs w:val="24"/>
        </w:rPr>
        <w:t xml:space="preserve"> When determining the appropriate bandwidth allocation, parties should consider </w:t>
      </w:r>
      <w:r w:rsidR="002E7F67">
        <w:rPr>
          <w:rFonts w:ascii="Courier New" w:hAnsi="Courier New" w:cs="Courier New"/>
          <w:sz w:val="24"/>
          <w:szCs w:val="24"/>
        </w:rPr>
        <w:t xml:space="preserve">use </w:t>
      </w:r>
      <w:r w:rsidR="00B678B6">
        <w:rPr>
          <w:rFonts w:ascii="Courier New" w:hAnsi="Courier New" w:cs="Courier New"/>
          <w:sz w:val="24"/>
          <w:szCs w:val="24"/>
        </w:rPr>
        <w:t xml:space="preserve">of a multicast protocol suitable for live video streaming </w:t>
      </w:r>
      <w:r w:rsidR="002E7F67">
        <w:rPr>
          <w:rFonts w:ascii="Courier New" w:hAnsi="Courier New" w:cs="Courier New"/>
          <w:sz w:val="24"/>
          <w:szCs w:val="24"/>
        </w:rPr>
        <w:t xml:space="preserve">that </w:t>
      </w:r>
      <w:r w:rsidR="00B678B6">
        <w:rPr>
          <w:rFonts w:ascii="Courier New" w:hAnsi="Courier New" w:cs="Courier New"/>
          <w:sz w:val="24"/>
          <w:szCs w:val="24"/>
        </w:rPr>
        <w:t>is consistent with Congestion Control Principles [BCP41]</w:t>
      </w:r>
      <w:r w:rsidR="002E7F67">
        <w:rPr>
          <w:rFonts w:ascii="Courier New" w:hAnsi="Courier New" w:cs="Courier New"/>
          <w:sz w:val="24"/>
          <w:szCs w:val="24"/>
        </w:rPr>
        <w:t>.</w:t>
      </w:r>
    </w:p>
    <w:p w14:paraId="22304EDF" w14:textId="77777777" w:rsidR="00115A5D" w:rsidRDefault="00115A5D" w:rsidP="00065C29">
      <w:pPr>
        <w:pStyle w:val="ListParagraph"/>
        <w:numPr>
          <w:ilvl w:val="0"/>
          <w:numId w:val="28"/>
        </w:numPr>
        <w:contextualSpacing w:val="0"/>
        <w:jc w:val="left"/>
        <w:rPr>
          <w:rFonts w:ascii="Courier New" w:hAnsi="Courier New" w:cs="Courier New"/>
          <w:sz w:val="24"/>
          <w:szCs w:val="24"/>
        </w:rPr>
      </w:pPr>
      <w:proofErr w:type="spellStart"/>
      <w:r>
        <w:rPr>
          <w:rFonts w:ascii="Courier New" w:hAnsi="Courier New" w:cs="Courier New"/>
          <w:sz w:val="24"/>
          <w:szCs w:val="24"/>
        </w:rPr>
        <w:t>QoS</w:t>
      </w:r>
      <w:proofErr w:type="spellEnd"/>
      <w:r>
        <w:rPr>
          <w:rFonts w:ascii="Courier New" w:hAnsi="Courier New" w:cs="Courier New"/>
          <w:sz w:val="24"/>
          <w:szCs w:val="24"/>
        </w:rPr>
        <w:t xml:space="preserve"> Requirements – Delay/latency specifications that need to be specified in an SLA.</w:t>
      </w:r>
    </w:p>
    <w:p w14:paraId="324E7769" w14:textId="77777777" w:rsidR="002D39ED" w:rsidRPr="00E25030" w:rsidRDefault="002D39ED" w:rsidP="00065C29">
      <w:pPr>
        <w:pStyle w:val="ListParagraph"/>
        <w:numPr>
          <w:ilvl w:val="0"/>
          <w:numId w:val="28"/>
        </w:numPr>
        <w:contextualSpacing w:val="0"/>
        <w:jc w:val="left"/>
        <w:rPr>
          <w:rFonts w:ascii="Courier New" w:hAnsi="Courier New" w:cs="Courier New"/>
          <w:sz w:val="24"/>
          <w:szCs w:val="24"/>
        </w:rPr>
      </w:pPr>
      <w:r>
        <w:rPr>
          <w:rFonts w:ascii="Courier New" w:hAnsi="Courier New" w:cs="Courier New"/>
          <w:sz w:val="24"/>
          <w:szCs w:val="24"/>
        </w:rPr>
        <w:t>AD Roles and Responsibilities – the role played by each AD for provisioning and maintaining the set of peering points to support multicast delivery.</w:t>
      </w:r>
    </w:p>
    <w:p w14:paraId="0747CC0B" w14:textId="77777777" w:rsidR="00031265" w:rsidRPr="00457B6F" w:rsidRDefault="00FC18BA" w:rsidP="00031265">
      <w:pPr>
        <w:pStyle w:val="Heading2"/>
        <w:ind w:left="864"/>
      </w:pPr>
      <w:bookmarkStart w:id="60" w:name="_Toc457471228"/>
      <w:r w:rsidRPr="00457B6F">
        <w:t>Routing Aspects</w:t>
      </w:r>
      <w:r w:rsidR="00F419E9" w:rsidRPr="00457B6F">
        <w:t xml:space="preserve"> and Related </w:t>
      </w:r>
      <w:r w:rsidR="00A30D87" w:rsidRPr="00457B6F">
        <w:t>Guidelines</w:t>
      </w:r>
      <w:bookmarkEnd w:id="60"/>
    </w:p>
    <w:p w14:paraId="686B6DC1" w14:textId="77777777" w:rsidR="009F1AC0" w:rsidRDefault="009F1AC0" w:rsidP="001636E6">
      <w:r>
        <w:t>The main objective for multicast delivery routing is to ensure that the End User receives the multicast stream from the “most optimal” source [INF_ATIS_10] which typically:</w:t>
      </w:r>
    </w:p>
    <w:p w14:paraId="7C5E61F2" w14:textId="77777777" w:rsidR="009F1AC0" w:rsidRDefault="009F1AC0" w:rsidP="00065C29">
      <w:pPr>
        <w:pStyle w:val="ListParagraph"/>
        <w:numPr>
          <w:ilvl w:val="0"/>
          <w:numId w:val="31"/>
        </w:numPr>
        <w:contextualSpacing w:val="0"/>
        <w:jc w:val="left"/>
        <w:rPr>
          <w:rFonts w:ascii="Courier New" w:hAnsi="Courier New" w:cs="Courier New"/>
          <w:sz w:val="24"/>
          <w:szCs w:val="24"/>
        </w:rPr>
      </w:pPr>
      <w:r w:rsidRPr="009F1AC0">
        <w:rPr>
          <w:rFonts w:ascii="Courier New" w:hAnsi="Courier New" w:cs="Courier New"/>
          <w:sz w:val="24"/>
          <w:szCs w:val="24"/>
        </w:rPr>
        <w:t>Max</w:t>
      </w:r>
      <w:r>
        <w:rPr>
          <w:rFonts w:ascii="Courier New" w:hAnsi="Courier New" w:cs="Courier New"/>
          <w:sz w:val="24"/>
          <w:szCs w:val="24"/>
        </w:rPr>
        <w:t>imizes the multicast portion of the transport and minimizes any unicast portion of the delivery, and</w:t>
      </w:r>
    </w:p>
    <w:p w14:paraId="4BE08324" w14:textId="77777777" w:rsidR="009F1AC0" w:rsidRDefault="009F1AC0" w:rsidP="00065C29">
      <w:pPr>
        <w:pStyle w:val="ListParagraph"/>
        <w:numPr>
          <w:ilvl w:val="0"/>
          <w:numId w:val="31"/>
        </w:numPr>
        <w:contextualSpacing w:val="0"/>
        <w:jc w:val="left"/>
        <w:rPr>
          <w:rFonts w:ascii="Courier New" w:hAnsi="Courier New" w:cs="Courier New"/>
          <w:sz w:val="24"/>
          <w:szCs w:val="24"/>
        </w:rPr>
      </w:pPr>
      <w:r>
        <w:rPr>
          <w:rFonts w:ascii="Courier New" w:hAnsi="Courier New" w:cs="Courier New"/>
          <w:sz w:val="24"/>
          <w:szCs w:val="24"/>
        </w:rPr>
        <w:lastRenderedPageBreak/>
        <w:t>Minimizes the overall combined network(s) route distance.</w:t>
      </w:r>
    </w:p>
    <w:p w14:paraId="7F13CA3A" w14:textId="7DC50526" w:rsidR="0060378C" w:rsidRDefault="0060378C" w:rsidP="001636E6">
      <w:r>
        <w:t>This</w:t>
      </w:r>
      <w:r w:rsidR="001636E6" w:rsidRPr="001636E6">
        <w:t xml:space="preserve"> </w:t>
      </w:r>
      <w:r w:rsidR="009F1AC0">
        <w:t xml:space="preserve">routing </w:t>
      </w:r>
      <w:r>
        <w:t>objective applies to both Native and</w:t>
      </w:r>
      <w:r w:rsidR="001636E6" w:rsidRPr="001636E6">
        <w:t xml:space="preserve"> AMT</w:t>
      </w:r>
      <w:r>
        <w:t>;</w:t>
      </w:r>
      <w:r w:rsidR="001636E6" w:rsidRPr="001636E6">
        <w:t xml:space="preserve"> the actual methodology of the solution will b</w:t>
      </w:r>
      <w:r w:rsidR="009F1AC0">
        <w:t>e different for each. Regardless,</w:t>
      </w:r>
      <w:r w:rsidR="001636E6" w:rsidRPr="001636E6">
        <w:t xml:space="preserve"> the </w:t>
      </w:r>
      <w:r>
        <w:t xml:space="preserve">routing </w:t>
      </w:r>
      <w:r w:rsidR="001636E6" w:rsidRPr="001636E6">
        <w:t xml:space="preserve">solution </w:t>
      </w:r>
      <w:r>
        <w:t>is expected:</w:t>
      </w:r>
    </w:p>
    <w:p w14:paraId="3541FE38" w14:textId="0A638243" w:rsidR="0060378C" w:rsidRDefault="002E7F67" w:rsidP="00065C29">
      <w:pPr>
        <w:pStyle w:val="ListParagraph"/>
        <w:numPr>
          <w:ilvl w:val="0"/>
          <w:numId w:val="32"/>
        </w:numPr>
        <w:ind w:left="1310"/>
        <w:contextualSpacing w:val="0"/>
        <w:jc w:val="left"/>
        <w:rPr>
          <w:rFonts w:ascii="Courier New" w:hAnsi="Courier New" w:cs="Courier New"/>
          <w:sz w:val="24"/>
          <w:szCs w:val="24"/>
        </w:rPr>
      </w:pPr>
      <w:r>
        <w:rPr>
          <w:rFonts w:ascii="Courier New" w:hAnsi="Courier New" w:cs="Courier New"/>
          <w:sz w:val="24"/>
          <w:szCs w:val="24"/>
        </w:rPr>
        <w:t>To be s</w:t>
      </w:r>
      <w:r w:rsidR="0060378C">
        <w:rPr>
          <w:rFonts w:ascii="Courier New" w:hAnsi="Courier New" w:cs="Courier New"/>
          <w:sz w:val="24"/>
          <w:szCs w:val="24"/>
        </w:rPr>
        <w:t>calable</w:t>
      </w:r>
      <w:r w:rsidR="00994969">
        <w:rPr>
          <w:rFonts w:ascii="Courier New" w:hAnsi="Courier New" w:cs="Courier New"/>
          <w:sz w:val="24"/>
          <w:szCs w:val="24"/>
        </w:rPr>
        <w:t>,</w:t>
      </w:r>
      <w:r w:rsidR="001636E6" w:rsidRPr="0060378C">
        <w:rPr>
          <w:rFonts w:ascii="Courier New" w:hAnsi="Courier New" w:cs="Courier New"/>
          <w:sz w:val="24"/>
          <w:szCs w:val="24"/>
        </w:rPr>
        <w:t xml:space="preserve"> </w:t>
      </w:r>
    </w:p>
    <w:p w14:paraId="3FC27A98" w14:textId="2688F6C5" w:rsidR="0060378C" w:rsidRDefault="002E7F67" w:rsidP="00065C29">
      <w:pPr>
        <w:pStyle w:val="ListParagraph"/>
        <w:numPr>
          <w:ilvl w:val="0"/>
          <w:numId w:val="32"/>
        </w:numPr>
        <w:ind w:left="1310"/>
        <w:contextualSpacing w:val="0"/>
        <w:jc w:val="left"/>
        <w:rPr>
          <w:rFonts w:ascii="Courier New" w:hAnsi="Courier New" w:cs="Courier New"/>
          <w:sz w:val="24"/>
          <w:szCs w:val="24"/>
        </w:rPr>
      </w:pPr>
      <w:r>
        <w:rPr>
          <w:rFonts w:ascii="Courier New" w:hAnsi="Courier New" w:cs="Courier New"/>
          <w:sz w:val="24"/>
          <w:szCs w:val="24"/>
        </w:rPr>
        <w:t>To a</w:t>
      </w:r>
      <w:r w:rsidR="001636E6" w:rsidRPr="0060378C">
        <w:rPr>
          <w:rFonts w:ascii="Courier New" w:hAnsi="Courier New" w:cs="Courier New"/>
          <w:sz w:val="24"/>
          <w:szCs w:val="24"/>
        </w:rPr>
        <w:t>void/minimize new protocol development or modifications, and</w:t>
      </w:r>
    </w:p>
    <w:p w14:paraId="22E5E14D" w14:textId="6F6FA068" w:rsidR="001636E6" w:rsidRDefault="006224BF" w:rsidP="00065C29">
      <w:pPr>
        <w:pStyle w:val="ListParagraph"/>
        <w:numPr>
          <w:ilvl w:val="0"/>
          <w:numId w:val="32"/>
        </w:numPr>
        <w:ind w:left="1310"/>
        <w:contextualSpacing w:val="0"/>
        <w:jc w:val="left"/>
        <w:rPr>
          <w:rFonts w:ascii="Courier New" w:hAnsi="Courier New" w:cs="Courier New"/>
          <w:sz w:val="24"/>
          <w:szCs w:val="24"/>
        </w:rPr>
      </w:pPr>
      <w:r>
        <w:rPr>
          <w:rFonts w:ascii="Courier New" w:hAnsi="Courier New" w:cs="Courier New"/>
          <w:sz w:val="24"/>
          <w:szCs w:val="24"/>
        </w:rPr>
        <w:t>To b</w:t>
      </w:r>
      <w:r w:rsidR="001636E6" w:rsidRPr="0060378C">
        <w:rPr>
          <w:rFonts w:ascii="Courier New" w:hAnsi="Courier New" w:cs="Courier New"/>
          <w:sz w:val="24"/>
          <w:szCs w:val="24"/>
        </w:rPr>
        <w:t xml:space="preserve">e robust enough to achieve high reliability and automatically adjust to changes/problems in the multicast infrastructure.    </w:t>
      </w:r>
    </w:p>
    <w:p w14:paraId="680116C5" w14:textId="778BF7EA" w:rsidR="00D72DA6" w:rsidRPr="00D72DA6" w:rsidRDefault="00D72DA6" w:rsidP="00D72DA6">
      <w:r w:rsidRPr="00D72DA6">
        <w:t xml:space="preserve">For both Native </w:t>
      </w:r>
      <w:r w:rsidR="00C11556">
        <w:t>and AMT environments, having a</w:t>
      </w:r>
      <w:r w:rsidRPr="00D72DA6">
        <w:t xml:space="preserve"> source as close as possible to the EU network is most desirable; therefore, in some cases, a</w:t>
      </w:r>
      <w:r>
        <w:t>n</w:t>
      </w:r>
      <w:r w:rsidRPr="00D72DA6">
        <w:t xml:space="preserve"> </w:t>
      </w:r>
      <w:r>
        <w:t>AD</w:t>
      </w:r>
      <w:r w:rsidRPr="00D72DA6">
        <w:t xml:space="preserve"> may prefer to have multiple sources near different peering points</w:t>
      </w:r>
      <w:r w:rsidR="006224BF">
        <w:t>.</w:t>
      </w:r>
      <w:r w:rsidRPr="00D72DA6">
        <w:t xml:space="preserve"> </w:t>
      </w:r>
      <w:r w:rsidR="006224BF">
        <w:t xml:space="preserve">However, </w:t>
      </w:r>
      <w:r w:rsidRPr="00D72DA6">
        <w:t>that is entirely an implementation issue.</w:t>
      </w:r>
    </w:p>
    <w:p w14:paraId="0CD36E91" w14:textId="77777777" w:rsidR="00C61929" w:rsidRDefault="00C61929" w:rsidP="00DA4968">
      <w:pPr>
        <w:pStyle w:val="Heading3"/>
        <w:numPr>
          <w:ilvl w:val="0"/>
          <w:numId w:val="0"/>
        </w:numPr>
        <w:ind w:left="432"/>
      </w:pPr>
      <w:bookmarkStart w:id="61" w:name="_Toc457471229"/>
      <w:r>
        <w:t>4.2.1</w:t>
      </w:r>
      <w:r>
        <w:tab/>
        <w:t>Native Multicast Routing Aspects</w:t>
      </w:r>
      <w:bookmarkEnd w:id="61"/>
    </w:p>
    <w:p w14:paraId="264572D7" w14:textId="4FB2D008" w:rsidR="00C61929" w:rsidRPr="001636E6" w:rsidRDefault="001636E6" w:rsidP="00C61929">
      <w:r w:rsidRPr="001636E6">
        <w:t xml:space="preserve">Native multicast simply requires that the </w:t>
      </w:r>
      <w:r w:rsidR="0060378C">
        <w:t>Administrative Domain</w:t>
      </w:r>
      <w:r w:rsidRPr="001636E6">
        <w:t>s coordinate and adve</w:t>
      </w:r>
      <w:r>
        <w:t>rtise the correct source address</w:t>
      </w:r>
      <w:r w:rsidRPr="001636E6">
        <w:t>(</w:t>
      </w:r>
      <w:proofErr w:type="spellStart"/>
      <w:r w:rsidRPr="001636E6">
        <w:t>es</w:t>
      </w:r>
      <w:proofErr w:type="spellEnd"/>
      <w:r w:rsidRPr="001636E6">
        <w:t xml:space="preserve">) at their network </w:t>
      </w:r>
      <w:r w:rsidR="0060378C">
        <w:t>interconnection peering points</w:t>
      </w:r>
      <w:r w:rsidRPr="001636E6">
        <w:t xml:space="preserve">(i.e., border routers). </w:t>
      </w:r>
      <w:r w:rsidR="00C61929" w:rsidRPr="001636E6">
        <w:t xml:space="preserve">An example of </w:t>
      </w:r>
      <w:r w:rsidR="00C61929">
        <w:t xml:space="preserve">multicast </w:t>
      </w:r>
      <w:r w:rsidR="00C61929" w:rsidRPr="001636E6">
        <w:t>delivery via a Native Multicast process</w:t>
      </w:r>
      <w:r w:rsidR="00C61929">
        <w:t xml:space="preserve"> across two </w:t>
      </w:r>
      <w:r w:rsidR="006224BF">
        <w:t>A</w:t>
      </w:r>
      <w:r w:rsidR="00C61929">
        <w:t>dministrative Domains</w:t>
      </w:r>
      <w:r w:rsidR="00C61929" w:rsidRPr="001636E6">
        <w:t xml:space="preserve"> is as follows</w:t>
      </w:r>
      <w:r w:rsidR="000A7426">
        <w:t xml:space="preserve"> assuming that the interconnecting peering points are also multicast enabled</w:t>
      </w:r>
      <w:r w:rsidR="00C61929" w:rsidRPr="001636E6">
        <w:t xml:space="preserve">: </w:t>
      </w:r>
    </w:p>
    <w:p w14:paraId="5153647E" w14:textId="19E39ED9" w:rsidR="00C61929" w:rsidRPr="001636E6" w:rsidRDefault="000B042E" w:rsidP="006647F9">
      <w:pPr>
        <w:numPr>
          <w:ilvl w:val="0"/>
          <w:numId w:val="33"/>
        </w:numPr>
      </w:pPr>
      <w:r>
        <w:t xml:space="preserve">Appropriate information </w:t>
      </w:r>
      <w:r w:rsidR="00C61929" w:rsidRPr="001636E6">
        <w:t>is obtained by the EU client</w:t>
      </w:r>
      <w:r w:rsidR="00DA4968">
        <w:t xml:space="preserve"> who is a subscriber to AD-2 (see Use Case 3.1)</w:t>
      </w:r>
      <w:r w:rsidR="00C61929" w:rsidRPr="001636E6">
        <w:t xml:space="preserve">. </w:t>
      </w:r>
      <w:r w:rsidR="00024C8F">
        <w:t>This information is in the form of metadata and it</w:t>
      </w:r>
      <w:r w:rsidR="00C61929" w:rsidRPr="001636E6">
        <w:t xml:space="preserve"> contains instructions directing the EU client to launch an appropriate application if necessary, </w:t>
      </w:r>
      <w:r w:rsidR="006224BF">
        <w:t xml:space="preserve">as well as </w:t>
      </w:r>
      <w:r w:rsidR="00C61929" w:rsidRPr="001636E6">
        <w:t xml:space="preserve">additional information for the application about the source location and the group (or stream) id in the form of the “S,G” data. The “S” portion provides the name or IP address of the source of the multicast stream. The </w:t>
      </w:r>
      <w:r w:rsidR="00024C8F">
        <w:t xml:space="preserve">metadata </w:t>
      </w:r>
      <w:r w:rsidR="00C61929" w:rsidRPr="001636E6">
        <w:t>may also contain alternate delivery information such as specifying the unicast address of the</w:t>
      </w:r>
      <w:r w:rsidR="00C61929">
        <w:t xml:space="preserve"> </w:t>
      </w:r>
      <w:r w:rsidR="00DA4968">
        <w:t>stream</w:t>
      </w:r>
      <w:r w:rsidR="00C61929" w:rsidRPr="001636E6">
        <w:t xml:space="preserve">.  </w:t>
      </w:r>
    </w:p>
    <w:p w14:paraId="07430D12" w14:textId="77777777" w:rsidR="00C61929" w:rsidRDefault="00C61929" w:rsidP="006647F9">
      <w:pPr>
        <w:numPr>
          <w:ilvl w:val="0"/>
          <w:numId w:val="33"/>
        </w:numPr>
      </w:pPr>
      <w:r w:rsidRPr="001636E6">
        <w:t>The client uses the join message with S,G to join the multicast stream [</w:t>
      </w:r>
      <w:r w:rsidR="00E25030">
        <w:t>RFC4604</w:t>
      </w:r>
      <w:r w:rsidRPr="001636E6">
        <w:t>].</w:t>
      </w:r>
    </w:p>
    <w:p w14:paraId="3259101B" w14:textId="77777777" w:rsidR="00D72DA6" w:rsidRDefault="00D72DA6" w:rsidP="00D72DA6">
      <w:r>
        <w:t xml:space="preserve">To facilitate this process, the two AD’s need to </w:t>
      </w:r>
      <w:r w:rsidR="00C11556">
        <w:t>do the</w:t>
      </w:r>
      <w:r>
        <w:t xml:space="preserve"> following:</w:t>
      </w:r>
    </w:p>
    <w:p w14:paraId="1DCBA7DD" w14:textId="15DBFDBD" w:rsidR="00D72DA6" w:rsidRDefault="00C11556" w:rsidP="00065C29">
      <w:pPr>
        <w:pStyle w:val="ListParagraph"/>
        <w:numPr>
          <w:ilvl w:val="0"/>
          <w:numId w:val="36"/>
        </w:numPr>
        <w:spacing w:before="0" w:after="240"/>
        <w:contextualSpacing w:val="0"/>
        <w:jc w:val="left"/>
        <w:rPr>
          <w:rFonts w:ascii="Courier New" w:hAnsi="Courier New" w:cs="Courier New"/>
          <w:sz w:val="24"/>
          <w:szCs w:val="24"/>
        </w:rPr>
      </w:pPr>
      <w:r>
        <w:rPr>
          <w:rFonts w:ascii="Courier New" w:hAnsi="Courier New" w:cs="Courier New"/>
          <w:sz w:val="24"/>
          <w:szCs w:val="24"/>
        </w:rPr>
        <w:t xml:space="preserve">Advertise the source id(s) over the </w:t>
      </w:r>
      <w:r w:rsidR="00D72DA6" w:rsidRPr="00D72DA6">
        <w:rPr>
          <w:rFonts w:ascii="Courier New" w:hAnsi="Courier New" w:cs="Courier New"/>
          <w:sz w:val="24"/>
          <w:szCs w:val="24"/>
        </w:rPr>
        <w:t>Peering Point</w:t>
      </w:r>
      <w:r>
        <w:rPr>
          <w:rFonts w:ascii="Courier New" w:hAnsi="Courier New" w:cs="Courier New"/>
          <w:sz w:val="24"/>
          <w:szCs w:val="24"/>
        </w:rPr>
        <w:t>s</w:t>
      </w:r>
      <w:r w:rsidR="00994969">
        <w:rPr>
          <w:rFonts w:ascii="Courier New" w:hAnsi="Courier New" w:cs="Courier New"/>
          <w:sz w:val="24"/>
          <w:szCs w:val="24"/>
        </w:rPr>
        <w:t>.</w:t>
      </w:r>
    </w:p>
    <w:p w14:paraId="28F38AC6" w14:textId="485E7B29" w:rsidR="00D72DA6" w:rsidRPr="00E85D94" w:rsidRDefault="00C11556" w:rsidP="00065C29">
      <w:pPr>
        <w:pStyle w:val="ListParagraph"/>
        <w:numPr>
          <w:ilvl w:val="0"/>
          <w:numId w:val="36"/>
        </w:numPr>
        <w:spacing w:before="0" w:after="240"/>
        <w:contextualSpacing w:val="0"/>
        <w:jc w:val="left"/>
      </w:pPr>
      <w:r>
        <w:rPr>
          <w:rFonts w:ascii="Courier New" w:hAnsi="Courier New" w:cs="Courier New"/>
          <w:sz w:val="24"/>
          <w:szCs w:val="24"/>
        </w:rPr>
        <w:lastRenderedPageBreak/>
        <w:t xml:space="preserve">Exchange relevant </w:t>
      </w:r>
      <w:r w:rsidR="00D72DA6">
        <w:rPr>
          <w:rFonts w:ascii="Courier New" w:hAnsi="Courier New" w:cs="Courier New"/>
          <w:sz w:val="24"/>
          <w:szCs w:val="24"/>
        </w:rPr>
        <w:t xml:space="preserve">Peering Point </w:t>
      </w:r>
      <w:r>
        <w:rPr>
          <w:rFonts w:ascii="Courier New" w:hAnsi="Courier New" w:cs="Courier New"/>
          <w:sz w:val="24"/>
          <w:szCs w:val="24"/>
        </w:rPr>
        <w:t xml:space="preserve">information such as </w:t>
      </w:r>
      <w:r w:rsidR="00D72DA6">
        <w:rPr>
          <w:rFonts w:ascii="Courier New" w:hAnsi="Courier New" w:cs="Courier New"/>
          <w:sz w:val="24"/>
          <w:szCs w:val="24"/>
        </w:rPr>
        <w:t>Capacity</w:t>
      </w:r>
      <w:r w:rsidR="001B59B9">
        <w:rPr>
          <w:rFonts w:ascii="Courier New" w:hAnsi="Courier New" w:cs="Courier New"/>
          <w:sz w:val="24"/>
          <w:szCs w:val="24"/>
        </w:rPr>
        <w:t xml:space="preserve"> and Utilization</w:t>
      </w:r>
      <w:r w:rsidR="00994969">
        <w:rPr>
          <w:rFonts w:ascii="Courier New" w:hAnsi="Courier New" w:cs="Courier New"/>
          <w:sz w:val="24"/>
          <w:szCs w:val="24"/>
        </w:rPr>
        <w:t>.</w:t>
      </w:r>
    </w:p>
    <w:p w14:paraId="221F9E54" w14:textId="77777777" w:rsidR="00E85D94" w:rsidRPr="00D72DA6" w:rsidRDefault="00E85D94" w:rsidP="00065C29">
      <w:pPr>
        <w:pStyle w:val="ListParagraph"/>
        <w:numPr>
          <w:ilvl w:val="0"/>
          <w:numId w:val="36"/>
        </w:numPr>
        <w:spacing w:before="0" w:after="240"/>
        <w:contextualSpacing w:val="0"/>
        <w:jc w:val="left"/>
      </w:pPr>
      <w:r>
        <w:rPr>
          <w:rFonts w:ascii="Courier New" w:hAnsi="Courier New" w:cs="Courier New"/>
          <w:sz w:val="24"/>
          <w:szCs w:val="24"/>
        </w:rPr>
        <w:t>I</w:t>
      </w:r>
      <w:r w:rsidRPr="00E85D94">
        <w:rPr>
          <w:rFonts w:ascii="Courier New" w:hAnsi="Courier New" w:cs="Courier New"/>
          <w:sz w:val="24"/>
          <w:szCs w:val="24"/>
        </w:rPr>
        <w:t>mplement compatible multicast protocol</w:t>
      </w:r>
      <w:r>
        <w:rPr>
          <w:rFonts w:ascii="Courier New" w:hAnsi="Courier New" w:cs="Courier New"/>
          <w:sz w:val="24"/>
          <w:szCs w:val="24"/>
        </w:rPr>
        <w:t>s to ensure proper multicast delivery across the peering points</w:t>
      </w:r>
      <w:r w:rsidRPr="00E85D94">
        <w:rPr>
          <w:rFonts w:ascii="Courier New" w:hAnsi="Courier New" w:cs="Courier New"/>
          <w:sz w:val="24"/>
          <w:szCs w:val="24"/>
        </w:rPr>
        <w:t>.</w:t>
      </w:r>
    </w:p>
    <w:p w14:paraId="3209D289" w14:textId="77777777" w:rsidR="0060378C" w:rsidRDefault="000A7426" w:rsidP="000A7426">
      <w:pPr>
        <w:pStyle w:val="Heading3"/>
        <w:numPr>
          <w:ilvl w:val="0"/>
          <w:numId w:val="0"/>
        </w:numPr>
        <w:ind w:left="432"/>
      </w:pPr>
      <w:bookmarkStart w:id="62" w:name="_Toc457471230"/>
      <w:r>
        <w:t>4.2.2</w:t>
      </w:r>
      <w:r>
        <w:tab/>
        <w:t>GRE Tunnel over Interconnecting Peering Point</w:t>
      </w:r>
      <w:bookmarkEnd w:id="62"/>
      <w:r>
        <w:t xml:space="preserve"> </w:t>
      </w:r>
      <w:r w:rsidR="001636E6" w:rsidRPr="001636E6">
        <w:t xml:space="preserve"> </w:t>
      </w:r>
    </w:p>
    <w:p w14:paraId="3DDE9954" w14:textId="702FADF6" w:rsidR="000A7426" w:rsidRDefault="000A7426" w:rsidP="000A7426">
      <w:r>
        <w:t>If the interconnecting</w:t>
      </w:r>
      <w:r w:rsidRPr="001636E6">
        <w:t xml:space="preserve"> </w:t>
      </w:r>
      <w:r>
        <w:t>peering point is</w:t>
      </w:r>
      <w:r w:rsidR="00B9166A">
        <w:t xml:space="preserve"> n</w:t>
      </w:r>
      <w:r w:rsidR="00765A46">
        <w:t>ot multicast enabled and both</w:t>
      </w:r>
      <w:r w:rsidR="00132A7E">
        <w:t xml:space="preserve"> AD’s</w:t>
      </w:r>
      <w:r w:rsidR="00B9166A">
        <w:t xml:space="preserve"> are multicast enabled, then a simple solution is to </w:t>
      </w:r>
      <w:r w:rsidRPr="001636E6">
        <w:t xml:space="preserve">provision a GRE tunnel between the </w:t>
      </w:r>
      <w:r w:rsidR="00B9166A">
        <w:t>two</w:t>
      </w:r>
      <w:r w:rsidR="00132A7E">
        <w:t xml:space="preserve"> AD’s</w:t>
      </w:r>
      <w:r w:rsidRPr="001636E6">
        <w:t xml:space="preserve"> – see Use Case </w:t>
      </w:r>
      <w:r w:rsidR="00B9166A">
        <w:t>3</w:t>
      </w:r>
      <w:r w:rsidRPr="001636E6">
        <w:t>.2.</w:t>
      </w:r>
      <w:r w:rsidR="00B9166A">
        <w:t>2</w:t>
      </w:r>
      <w:r w:rsidRPr="001636E6">
        <w:t xml:space="preserve">.  The termination points of the tunnel will usually be a network engineering decision, but generally will be between the border routers or even between the </w:t>
      </w:r>
      <w:r w:rsidR="00B9166A">
        <w:t>AD 2</w:t>
      </w:r>
      <w:r w:rsidRPr="001636E6">
        <w:t xml:space="preserve"> border router and the </w:t>
      </w:r>
      <w:r w:rsidR="00B9166A">
        <w:t>AD 1</w:t>
      </w:r>
      <w:r w:rsidRPr="001636E6">
        <w:t xml:space="preserve"> source (or source access router). The GRE tunnel would allow end-to-end native multicast or AMT multicast to traverse the interface.  Coordination and advertisement of the source IP is still required.</w:t>
      </w:r>
    </w:p>
    <w:p w14:paraId="1FACF0E7" w14:textId="77777777" w:rsidR="00D72DA6" w:rsidRDefault="00C11556" w:rsidP="000A7426">
      <w:r>
        <w:t>T</w:t>
      </w:r>
      <w:r w:rsidR="00D72DA6">
        <w:t xml:space="preserve">he </w:t>
      </w:r>
      <w:r>
        <w:t xml:space="preserve">two </w:t>
      </w:r>
      <w:r w:rsidR="00D72DA6">
        <w:t xml:space="preserve">AD’s </w:t>
      </w:r>
      <w:r>
        <w:t>need to follow the same process as described in</w:t>
      </w:r>
      <w:r w:rsidR="00D72DA6">
        <w:t xml:space="preserve"> 4.2.1</w:t>
      </w:r>
      <w:r>
        <w:t xml:space="preserve"> to facilitate multicast delivery across the Peering Points.</w:t>
      </w:r>
    </w:p>
    <w:p w14:paraId="48A28909" w14:textId="77777777" w:rsidR="0060378C" w:rsidRDefault="00B9166A" w:rsidP="000F71FF">
      <w:pPr>
        <w:pStyle w:val="Heading3"/>
        <w:numPr>
          <w:ilvl w:val="0"/>
          <w:numId w:val="0"/>
        </w:numPr>
        <w:ind w:left="432"/>
      </w:pPr>
      <w:bookmarkStart w:id="63" w:name="_Toc457471231"/>
      <w:r>
        <w:t xml:space="preserve">4.2.3 </w:t>
      </w:r>
      <w:r w:rsidR="000F71FF">
        <w:t>Routing Aspects with AMT Tunnels</w:t>
      </w:r>
      <w:bookmarkEnd w:id="63"/>
    </w:p>
    <w:p w14:paraId="1E70042D" w14:textId="151E17DE" w:rsidR="00D72DA6" w:rsidRDefault="00D72DA6" w:rsidP="001636E6">
      <w:r>
        <w:t xml:space="preserve">Unlike Native </w:t>
      </w:r>
      <w:r w:rsidR="00B905B2">
        <w:t xml:space="preserve">Multicast </w:t>
      </w:r>
      <w:r>
        <w:t>(with or without GRE), an AMT Multicast environment</w:t>
      </w:r>
      <w:r w:rsidR="001636E6" w:rsidRPr="001636E6">
        <w:t xml:space="preserve"> is more complex. It presents a dual layered problem because there are two criteria tha</w:t>
      </w:r>
      <w:r>
        <w:t>t should be simultaneously met:</w:t>
      </w:r>
      <w:r w:rsidR="001636E6" w:rsidRPr="001636E6">
        <w:t xml:space="preserve"> </w:t>
      </w:r>
    </w:p>
    <w:p w14:paraId="4A5CE706" w14:textId="6748B8E9" w:rsidR="00D72DA6" w:rsidRDefault="00D72DA6" w:rsidP="006647F9">
      <w:pPr>
        <w:pStyle w:val="ListParagraph"/>
        <w:numPr>
          <w:ilvl w:val="0"/>
          <w:numId w:val="37"/>
        </w:numPr>
        <w:spacing w:before="0" w:after="240"/>
        <w:contextualSpacing w:val="0"/>
        <w:jc w:val="left"/>
        <w:rPr>
          <w:rFonts w:ascii="Courier New" w:hAnsi="Courier New" w:cs="Courier New"/>
          <w:sz w:val="24"/>
          <w:szCs w:val="24"/>
        </w:rPr>
      </w:pPr>
      <w:r>
        <w:rPr>
          <w:rFonts w:ascii="Courier New" w:hAnsi="Courier New" w:cs="Courier New"/>
          <w:sz w:val="24"/>
          <w:szCs w:val="24"/>
        </w:rPr>
        <w:t>F</w:t>
      </w:r>
      <w:r w:rsidR="001636E6" w:rsidRPr="00D72DA6">
        <w:rPr>
          <w:rFonts w:ascii="Courier New" w:hAnsi="Courier New" w:cs="Courier New"/>
          <w:sz w:val="24"/>
          <w:szCs w:val="24"/>
        </w:rPr>
        <w:t>ind the closest AMT relay to the end-user that also has multicast connectivity to the content source</w:t>
      </w:r>
      <w:r w:rsidR="00994969">
        <w:rPr>
          <w:rFonts w:ascii="Courier New" w:hAnsi="Courier New" w:cs="Courier New"/>
          <w:sz w:val="24"/>
          <w:szCs w:val="24"/>
        </w:rPr>
        <w:t>,</w:t>
      </w:r>
      <w:r w:rsidR="001636E6" w:rsidRPr="00D72DA6">
        <w:rPr>
          <w:rFonts w:ascii="Courier New" w:hAnsi="Courier New" w:cs="Courier New"/>
          <w:sz w:val="24"/>
          <w:szCs w:val="24"/>
        </w:rPr>
        <w:t xml:space="preserve"> and </w:t>
      </w:r>
    </w:p>
    <w:p w14:paraId="69179F41" w14:textId="77777777" w:rsidR="00D72DA6" w:rsidRDefault="00D72DA6" w:rsidP="006647F9">
      <w:pPr>
        <w:pStyle w:val="ListParagraph"/>
        <w:numPr>
          <w:ilvl w:val="0"/>
          <w:numId w:val="37"/>
        </w:numPr>
        <w:spacing w:before="0" w:after="240"/>
        <w:contextualSpacing w:val="0"/>
        <w:jc w:val="left"/>
        <w:rPr>
          <w:rFonts w:ascii="Courier New" w:hAnsi="Courier New" w:cs="Courier New"/>
          <w:sz w:val="24"/>
          <w:szCs w:val="24"/>
        </w:rPr>
      </w:pPr>
      <w:r>
        <w:rPr>
          <w:rFonts w:ascii="Courier New" w:hAnsi="Courier New" w:cs="Courier New"/>
          <w:sz w:val="24"/>
          <w:szCs w:val="24"/>
        </w:rPr>
        <w:t>M</w:t>
      </w:r>
      <w:r w:rsidR="001636E6" w:rsidRPr="00D72DA6">
        <w:rPr>
          <w:rFonts w:ascii="Courier New" w:hAnsi="Courier New" w:cs="Courier New"/>
          <w:sz w:val="24"/>
          <w:szCs w:val="24"/>
        </w:rPr>
        <w:t xml:space="preserve">inimize the AMT unicast tunnel distance. </w:t>
      </w:r>
    </w:p>
    <w:p w14:paraId="4A4564CB" w14:textId="77777777" w:rsidR="00F747A5" w:rsidRPr="001636E6" w:rsidRDefault="00F747A5" w:rsidP="00F747A5">
      <w:r w:rsidRPr="001636E6">
        <w:t>There are essentially two components to the AMT specification:</w:t>
      </w:r>
    </w:p>
    <w:p w14:paraId="633893F7" w14:textId="3BE88B60" w:rsidR="00F747A5" w:rsidRPr="001636E6" w:rsidRDefault="00F747A5" w:rsidP="006647F9">
      <w:pPr>
        <w:numPr>
          <w:ilvl w:val="0"/>
          <w:numId w:val="34"/>
        </w:numPr>
      </w:pPr>
      <w:r w:rsidRPr="00DA4968">
        <w:t>AMT Relays</w:t>
      </w:r>
      <w:r w:rsidRPr="001636E6">
        <w:t>: These serve the purpose of tunneling UDP multicast traffic to the receivers (i.e., End</w:t>
      </w:r>
      <w:r w:rsidR="00B905B2">
        <w:t>-</w:t>
      </w:r>
      <w:r w:rsidRPr="001636E6">
        <w:t>Points). The AMT</w:t>
      </w:r>
      <w:r w:rsidR="00765A46">
        <w:t xml:space="preserve"> Relay will receive the traffic</w:t>
      </w:r>
      <w:r w:rsidRPr="001636E6">
        <w:t xml:space="preserve"> natively from the multicast media source and will replicate the stream on behalf of the downstream AMT Gateways, encapsulating the multicast packets into unicast packets and sending them over the tunnel toward the AMT Gateway.  In addition, the AMT Relay may perform various usage and activity statistics collection</w:t>
      </w:r>
      <w:r w:rsidR="00C11556">
        <w:t xml:space="preserve">. </w:t>
      </w:r>
      <w:r w:rsidR="00C11556" w:rsidRPr="001636E6">
        <w:t xml:space="preserve">This results in moving the replication point closer to the end user, and cuts down on traffic across the network. Thus, the linear costs of adding unicast subscribers can be avoided. However, unicast replication </w:t>
      </w:r>
      <w:r w:rsidR="00C11556" w:rsidRPr="001636E6">
        <w:lastRenderedPageBreak/>
        <w:t xml:space="preserve">is still required for each requesting </w:t>
      </w:r>
      <w:r w:rsidR="00B905B2">
        <w:t>E</w:t>
      </w:r>
      <w:r w:rsidR="00C11556" w:rsidRPr="001636E6">
        <w:t>nd</w:t>
      </w:r>
      <w:r w:rsidR="00B905B2">
        <w:t>-P</w:t>
      </w:r>
      <w:r w:rsidR="00C11556" w:rsidRPr="001636E6">
        <w:t>oint within the unicast-only network.</w:t>
      </w:r>
      <w:r w:rsidRPr="001636E6">
        <w:t xml:space="preserve"> </w:t>
      </w:r>
    </w:p>
    <w:p w14:paraId="0C914ADE" w14:textId="2AB1AD8C" w:rsidR="00F747A5" w:rsidRPr="001636E6" w:rsidRDefault="00F747A5" w:rsidP="006647F9">
      <w:pPr>
        <w:numPr>
          <w:ilvl w:val="0"/>
          <w:numId w:val="34"/>
        </w:numPr>
      </w:pPr>
      <w:r w:rsidRPr="00DA4968">
        <w:t>AMT Gateway (GW)</w:t>
      </w:r>
      <w:r w:rsidRPr="001636E6">
        <w:t xml:space="preserve">: The Gateway will reside on an End-Point – this </w:t>
      </w:r>
      <w:r w:rsidR="00C11556">
        <w:t>may be a Personal Computer (PC) or a</w:t>
      </w:r>
      <w:r w:rsidRPr="001636E6">
        <w:t xml:space="preserve"> Set Top Box (STB). The AMT Gateway receives join and leave requests from the Application via an Application Programming Interface (API). In this manner, the Gateway allows the </w:t>
      </w:r>
      <w:r w:rsidR="00B905B2">
        <w:t>E</w:t>
      </w:r>
      <w:r w:rsidRPr="001636E6">
        <w:t>nd</w:t>
      </w:r>
      <w:r w:rsidR="00B905B2">
        <w:t>-P</w:t>
      </w:r>
      <w:r w:rsidRPr="001636E6">
        <w:t xml:space="preserve">oint to conduct itself as a true Multicast End-Point. The AMT Gateway will encapsulate AMT messages into UDP packets and send them through a tunnel (across the unicast-only infrastructure) to the AMT Relay. </w:t>
      </w:r>
    </w:p>
    <w:p w14:paraId="3CF1DBD9" w14:textId="759E4EEA" w:rsidR="001636E6" w:rsidRPr="001636E6" w:rsidRDefault="00F747A5" w:rsidP="001636E6">
      <w:r>
        <w:t xml:space="preserve">The simplest AMT Use Case (section 3.3) involves peering points </w:t>
      </w:r>
      <w:r w:rsidR="004A54AF">
        <w:t xml:space="preserve">that are not multicast enabled </w:t>
      </w:r>
      <w:r w:rsidR="00774337">
        <w:t xml:space="preserve">between </w:t>
      </w:r>
      <w:r>
        <w:t>two multicast enabled</w:t>
      </w:r>
      <w:r w:rsidR="00132A7E">
        <w:t xml:space="preserve"> AD’s</w:t>
      </w:r>
      <w:r w:rsidR="004A54AF">
        <w:t>. An AMT tunnel is deployed between an</w:t>
      </w:r>
      <w:r w:rsidR="001636E6" w:rsidRPr="001636E6">
        <w:t xml:space="preserve"> AMT Relay </w:t>
      </w:r>
      <w:r w:rsidR="004A54AF">
        <w:t>on the AD 1 side of the peering point and an</w:t>
      </w:r>
      <w:r w:rsidR="001636E6" w:rsidRPr="001636E6">
        <w:t xml:space="preserve"> </w:t>
      </w:r>
      <w:r w:rsidR="004A54AF">
        <w:t>AMT Gateway on the AD 2 side of the peering point</w:t>
      </w:r>
      <w:r w:rsidR="001636E6" w:rsidRPr="001636E6">
        <w:t xml:space="preserve">. One advantage to this arrangement is that the tunnel is established on an as needed basis and need not be a provisioned element. The </w:t>
      </w:r>
      <w:r w:rsidR="004A54AF">
        <w:t>two</w:t>
      </w:r>
      <w:r w:rsidR="00132A7E">
        <w:t xml:space="preserve"> AD’s</w:t>
      </w:r>
      <w:r w:rsidR="001636E6" w:rsidRPr="001636E6">
        <w:t xml:space="preserve"> </w:t>
      </w:r>
      <w:r w:rsidR="004A54AF">
        <w:t>can</w:t>
      </w:r>
      <w:r w:rsidR="001636E6" w:rsidRPr="001636E6">
        <w:t xml:space="preserve"> coordinate and advertise special AMT Relay </w:t>
      </w:r>
      <w:proofErr w:type="spellStart"/>
      <w:r w:rsidR="001636E6" w:rsidRPr="001636E6">
        <w:t>Anycast</w:t>
      </w:r>
      <w:proofErr w:type="spellEnd"/>
      <w:r w:rsidR="001636E6" w:rsidRPr="001636E6">
        <w:t xml:space="preserve"> addresses with each other</w:t>
      </w:r>
      <w:r w:rsidR="00B905B2">
        <w:t>.</w:t>
      </w:r>
      <w:r w:rsidR="001636E6" w:rsidRPr="001636E6">
        <w:t xml:space="preserve"> </w:t>
      </w:r>
      <w:r w:rsidR="00B905B2">
        <w:t>A</w:t>
      </w:r>
      <w:r w:rsidR="001636E6" w:rsidRPr="001636E6">
        <w:t>lternately</w:t>
      </w:r>
      <w:r w:rsidR="00B905B2">
        <w:t>, they may</w:t>
      </w:r>
      <w:r w:rsidR="001636E6" w:rsidRPr="001636E6">
        <w:t xml:space="preserve"> decide to simply provision Relay addresses, though this would not be a</w:t>
      </w:r>
      <w:r w:rsidR="00A82BA7">
        <w:t>n</w:t>
      </w:r>
      <w:r w:rsidR="001636E6" w:rsidRPr="001636E6">
        <w:t xml:space="preserve"> optimal solution in terms of scalability.</w:t>
      </w:r>
    </w:p>
    <w:p w14:paraId="51DABEE1" w14:textId="74C283D9" w:rsidR="007C053D" w:rsidRDefault="004A54AF" w:rsidP="00774337">
      <w:r>
        <w:t>Use Cases 3.4 and 3.5 describe more complicated AMT situations as AD-2 is not multicast enabled. For these cases, the End User device needs to be able to setup an AMT tunnel in the most optimal manner.</w:t>
      </w:r>
      <w:r w:rsidR="007C053D">
        <w:t xml:space="preserve"> There are many methods by which relay selection can be done including the use of DNS based queries and static lookup tables [RFC7450]. The choice of the method is implementation dependent and is up to the network operators.</w:t>
      </w:r>
      <w:r>
        <w:t xml:space="preserve"> </w:t>
      </w:r>
      <w:r w:rsidR="007C053D">
        <w:t>Comparison of various methods is out of scope for this document; it is for further study.</w:t>
      </w:r>
    </w:p>
    <w:p w14:paraId="258BEC53" w14:textId="7486D18F" w:rsidR="001636E6" w:rsidRPr="001636E6" w:rsidRDefault="007C053D" w:rsidP="00774337">
      <w:r>
        <w:t xml:space="preserve">An illustrative example of a relay selection based on DNS queries and </w:t>
      </w:r>
      <w:proofErr w:type="spellStart"/>
      <w:r>
        <w:t>Anycast</w:t>
      </w:r>
      <w:proofErr w:type="spellEnd"/>
      <w:r>
        <w:t xml:space="preserve"> IP addresses process for Use Cases 3.4 and 3.5 is described here. </w:t>
      </w:r>
      <w:r w:rsidR="001636E6" w:rsidRPr="001636E6">
        <w:t xml:space="preserve">Using an </w:t>
      </w:r>
      <w:proofErr w:type="spellStart"/>
      <w:r w:rsidR="001636E6" w:rsidRPr="001636E6">
        <w:t>Anycast</w:t>
      </w:r>
      <w:proofErr w:type="spellEnd"/>
      <w:r w:rsidR="001636E6" w:rsidRPr="001636E6">
        <w:t xml:space="preserve"> IP address for AMT Relays allows for all AMT Gateways</w:t>
      </w:r>
      <w:r w:rsidR="001636E6" w:rsidRPr="001636E6">
        <w:rPr>
          <w:b/>
          <w:bCs/>
        </w:rPr>
        <w:t xml:space="preserve"> </w:t>
      </w:r>
      <w:r w:rsidR="001636E6" w:rsidRPr="001636E6">
        <w:t xml:space="preserve">to find the “closest” AMT Relay — the nearest edge of the multicast topology of the source. </w:t>
      </w:r>
      <w:r>
        <w:t>Note that this is strictly illustrative; the choice of the method is up to the network operators.</w:t>
      </w:r>
      <w:r w:rsidR="001636E6" w:rsidRPr="001636E6">
        <w:t xml:space="preserve"> </w:t>
      </w:r>
      <w:r>
        <w:t xml:space="preserve">The basic process </w:t>
      </w:r>
      <w:r w:rsidR="001636E6" w:rsidRPr="001636E6">
        <w:t>is as follows:</w:t>
      </w:r>
    </w:p>
    <w:p w14:paraId="03F5F37D" w14:textId="733003DA" w:rsidR="001636E6" w:rsidRPr="0095203E" w:rsidRDefault="00024C8F" w:rsidP="006647F9">
      <w:pPr>
        <w:numPr>
          <w:ilvl w:val="0"/>
          <w:numId w:val="35"/>
        </w:numPr>
      </w:pPr>
      <w:r>
        <w:t>Appropriate metadata</w:t>
      </w:r>
      <w:r w:rsidR="001636E6" w:rsidRPr="001636E6">
        <w:t xml:space="preserve"> is obtained by the EU client application. </w:t>
      </w:r>
      <w:r w:rsidR="0059489F">
        <w:t xml:space="preserve">The metadata </w:t>
      </w:r>
      <w:r w:rsidR="001636E6" w:rsidRPr="001636E6">
        <w:t xml:space="preserve">contains instructions directing the EU client to an ordered list of particular destinations to seek the requested </w:t>
      </w:r>
      <w:r w:rsidR="00774337">
        <w:t xml:space="preserve">stream </w:t>
      </w:r>
      <w:r w:rsidR="001636E6" w:rsidRPr="001636E6">
        <w:t xml:space="preserve">and, for multicast, specifies the source location and the group (or stream) ID in the form of the “S,G” data. The “S” portion provides the URI (name or IP address) of the source of the multicast stream and the “G” identifies the particular stream </w:t>
      </w:r>
      <w:r w:rsidR="001636E6" w:rsidRPr="001636E6">
        <w:lastRenderedPageBreak/>
        <w:t xml:space="preserve">originated by that source. The </w:t>
      </w:r>
      <w:r w:rsidR="0059489F">
        <w:t xml:space="preserve">metadata </w:t>
      </w:r>
      <w:r w:rsidR="001636E6" w:rsidRPr="001636E6">
        <w:t>may also contain alternate delivery information such as the address of the unicast form of the content to be used, for example, if the multicast stream becomes unavailable</w:t>
      </w:r>
      <w:r w:rsidR="001636E6" w:rsidRPr="0095203E">
        <w:t xml:space="preserve">.  </w:t>
      </w:r>
    </w:p>
    <w:p w14:paraId="0D8AB2E4" w14:textId="4BD668BD" w:rsidR="001636E6" w:rsidRPr="0095203E" w:rsidRDefault="001636E6" w:rsidP="006647F9">
      <w:pPr>
        <w:numPr>
          <w:ilvl w:val="0"/>
          <w:numId w:val="35"/>
        </w:numPr>
      </w:pPr>
      <w:r w:rsidRPr="0095203E">
        <w:t xml:space="preserve">Using the information </w:t>
      </w:r>
      <w:r w:rsidR="0059489F" w:rsidRPr="0095203E">
        <w:t>from the metadata</w:t>
      </w:r>
      <w:r w:rsidRPr="0095203E">
        <w:t>, and possibly information provisioned directly in the EU client, a DNS query is initiated in order to connect the EU clie</w:t>
      </w:r>
      <w:r w:rsidR="00774337" w:rsidRPr="0095203E">
        <w:t>nt/AMT Gateway to an AMT Relay.</w:t>
      </w:r>
    </w:p>
    <w:p w14:paraId="1CFD9C50" w14:textId="77777777" w:rsidR="001636E6" w:rsidRPr="001636E6" w:rsidRDefault="001636E6" w:rsidP="006647F9">
      <w:pPr>
        <w:numPr>
          <w:ilvl w:val="0"/>
          <w:numId w:val="35"/>
        </w:numPr>
      </w:pPr>
      <w:r w:rsidRPr="001636E6">
        <w:t xml:space="preserve">Query results are obtained, and may return an </w:t>
      </w:r>
      <w:proofErr w:type="spellStart"/>
      <w:r w:rsidRPr="001636E6">
        <w:t>Anycast</w:t>
      </w:r>
      <w:proofErr w:type="spellEnd"/>
      <w:r w:rsidRPr="001636E6">
        <w:t xml:space="preserve"> address or a specific unicast address</w:t>
      </w:r>
      <w:r w:rsidR="000C3970">
        <w:t xml:space="preserve"> of a relay</w:t>
      </w:r>
      <w:r w:rsidRPr="001636E6">
        <w:t xml:space="preserve">. Multiple relays will typically exist. The </w:t>
      </w:r>
      <w:proofErr w:type="spellStart"/>
      <w:r w:rsidRPr="001636E6">
        <w:t>Anycast</w:t>
      </w:r>
      <w:proofErr w:type="spellEnd"/>
      <w:r w:rsidRPr="001636E6">
        <w:t xml:space="preserve"> address is a routable “pseudo-address” shared among the relays that can gain multicast access to the source.</w:t>
      </w:r>
    </w:p>
    <w:p w14:paraId="4862677A" w14:textId="77777777" w:rsidR="001636E6" w:rsidRPr="001636E6" w:rsidRDefault="001636E6" w:rsidP="006647F9">
      <w:pPr>
        <w:numPr>
          <w:ilvl w:val="0"/>
          <w:numId w:val="35"/>
        </w:numPr>
      </w:pPr>
      <w:r w:rsidRPr="001636E6">
        <w:t xml:space="preserve">If a specific IP address unique to a relay was not obtained, the AMT Gateway then sends a message (e.g., </w:t>
      </w:r>
      <w:r w:rsidR="000C3970">
        <w:t>the</w:t>
      </w:r>
      <w:r w:rsidRPr="001636E6">
        <w:t xml:space="preserve"> discovery message) to the </w:t>
      </w:r>
      <w:proofErr w:type="spellStart"/>
      <w:r w:rsidRPr="001636E6">
        <w:t>Anycast</w:t>
      </w:r>
      <w:proofErr w:type="spellEnd"/>
      <w:r w:rsidRPr="001636E6">
        <w:t xml:space="preserve"> address such that the network is making the routing choice of particular relay – e.g., closest relay to the EU. (Note that in IPv6 there is a specific </w:t>
      </w:r>
      <w:proofErr w:type="spellStart"/>
      <w:r w:rsidRPr="001636E6">
        <w:t>Anycast</w:t>
      </w:r>
      <w:proofErr w:type="spellEnd"/>
      <w:r w:rsidRPr="001636E6">
        <w:t xml:space="preserve"> format and </w:t>
      </w:r>
      <w:proofErr w:type="spellStart"/>
      <w:r w:rsidRPr="001636E6">
        <w:t>Anycast</w:t>
      </w:r>
      <w:proofErr w:type="spellEnd"/>
      <w:r w:rsidRPr="001636E6">
        <w:t xml:space="preserve"> is inherent in IPv6 routing, whereas in IPv4 </w:t>
      </w:r>
      <w:proofErr w:type="spellStart"/>
      <w:r w:rsidRPr="001636E6">
        <w:t>Anycast</w:t>
      </w:r>
      <w:proofErr w:type="spellEnd"/>
      <w:r w:rsidRPr="001636E6">
        <w:t xml:space="preserve"> is handled via provisioning in the network. Details are out of scope for this document.)</w:t>
      </w:r>
    </w:p>
    <w:p w14:paraId="022898ED" w14:textId="77777777" w:rsidR="001636E6" w:rsidRPr="001636E6" w:rsidRDefault="001636E6" w:rsidP="006647F9">
      <w:pPr>
        <w:numPr>
          <w:ilvl w:val="0"/>
          <w:numId w:val="35"/>
        </w:numPr>
      </w:pPr>
      <w:r w:rsidRPr="001636E6">
        <w:t xml:space="preserve">The contacted AMT Relay then returns its specific unicast IP address (after which the </w:t>
      </w:r>
      <w:proofErr w:type="spellStart"/>
      <w:r w:rsidRPr="001636E6">
        <w:t>Anycast</w:t>
      </w:r>
      <w:proofErr w:type="spellEnd"/>
      <w:r w:rsidRPr="001636E6">
        <w:t xml:space="preserve"> address is no longer required). Variations may exist as well.</w:t>
      </w:r>
    </w:p>
    <w:p w14:paraId="6A7F7B43" w14:textId="77777777" w:rsidR="001636E6" w:rsidRPr="001636E6" w:rsidRDefault="001636E6" w:rsidP="006647F9">
      <w:pPr>
        <w:numPr>
          <w:ilvl w:val="0"/>
          <w:numId w:val="35"/>
        </w:numPr>
      </w:pPr>
      <w:r w:rsidRPr="001636E6">
        <w:t>The AMT Gateway uses that unicast IP address to initiate a three-way handshake with the AMT Relay.</w:t>
      </w:r>
    </w:p>
    <w:p w14:paraId="37A897E7" w14:textId="77777777" w:rsidR="001636E6" w:rsidRPr="001636E6" w:rsidRDefault="001636E6" w:rsidP="006647F9">
      <w:pPr>
        <w:numPr>
          <w:ilvl w:val="0"/>
          <w:numId w:val="35"/>
        </w:numPr>
      </w:pPr>
      <w:r w:rsidRPr="001636E6">
        <w:t>AMT Gateway provides “S,G” to the AMT Relay (embedded in AMT protocol messages).</w:t>
      </w:r>
    </w:p>
    <w:p w14:paraId="59D84C3D" w14:textId="77777777" w:rsidR="001636E6" w:rsidRPr="001636E6" w:rsidRDefault="001636E6" w:rsidP="006647F9">
      <w:pPr>
        <w:numPr>
          <w:ilvl w:val="0"/>
          <w:numId w:val="35"/>
        </w:numPr>
      </w:pPr>
      <w:r w:rsidRPr="001636E6">
        <w:t>AMT Relay receives the “S,G” information and uses the S,G to join the appropriate multicast stream, if it has not already subscribed to that stream.</w:t>
      </w:r>
    </w:p>
    <w:p w14:paraId="59F19966" w14:textId="77777777" w:rsidR="001636E6" w:rsidRPr="001636E6" w:rsidRDefault="001636E6" w:rsidP="006647F9">
      <w:pPr>
        <w:numPr>
          <w:ilvl w:val="0"/>
          <w:numId w:val="35"/>
        </w:numPr>
      </w:pPr>
      <w:r w:rsidRPr="001636E6">
        <w:t>AMT Relay encapsulates the multicast stream into the tunnel between the Relay and the Gateway, providing the requested content to the EU.</w:t>
      </w:r>
    </w:p>
    <w:p w14:paraId="2496C4B5" w14:textId="73224113" w:rsidR="004A54AF" w:rsidRPr="00457B6F" w:rsidRDefault="004A54AF" w:rsidP="00FC18BA"/>
    <w:p w14:paraId="470527C0" w14:textId="77777777" w:rsidR="00031265" w:rsidRPr="00457B6F" w:rsidRDefault="00F419E9" w:rsidP="000B7BA7">
      <w:pPr>
        <w:pStyle w:val="Heading2"/>
        <w:ind w:left="864"/>
      </w:pPr>
      <w:bookmarkStart w:id="64" w:name="_Toc457471232"/>
      <w:r w:rsidRPr="00457B6F">
        <w:t>Back Office Functions –</w:t>
      </w:r>
      <w:r w:rsidR="00DD7FFD">
        <w:t xml:space="preserve"> </w:t>
      </w:r>
      <w:r w:rsidR="00B932DF">
        <w:t xml:space="preserve">Provisioning </w:t>
      </w:r>
      <w:r w:rsidRPr="00457B6F">
        <w:t xml:space="preserve">and Logging </w:t>
      </w:r>
      <w:r w:rsidR="00A30D87" w:rsidRPr="00457B6F">
        <w:t>Guidelines</w:t>
      </w:r>
      <w:bookmarkEnd w:id="64"/>
    </w:p>
    <w:p w14:paraId="2BD2BBFB" w14:textId="77777777" w:rsidR="00132C81" w:rsidRDefault="00132C81" w:rsidP="00132C81">
      <w:r>
        <w:t>Back Office refers to the following:</w:t>
      </w:r>
    </w:p>
    <w:p w14:paraId="4E824DBF" w14:textId="55464B69" w:rsidR="00132C81" w:rsidRPr="00132C81" w:rsidRDefault="00132C81" w:rsidP="006647F9">
      <w:pPr>
        <w:pStyle w:val="ListParagraph"/>
        <w:numPr>
          <w:ilvl w:val="0"/>
          <w:numId w:val="38"/>
        </w:numPr>
        <w:spacing w:after="0"/>
        <w:contextualSpacing w:val="0"/>
        <w:jc w:val="left"/>
        <w:rPr>
          <w:rFonts w:ascii="Courier New" w:hAnsi="Courier New" w:cs="Courier New"/>
          <w:sz w:val="24"/>
          <w:szCs w:val="24"/>
        </w:rPr>
      </w:pPr>
      <w:r w:rsidRPr="00132C81">
        <w:rPr>
          <w:rFonts w:ascii="Courier New" w:hAnsi="Courier New" w:cs="Courier New"/>
          <w:sz w:val="24"/>
          <w:szCs w:val="24"/>
        </w:rPr>
        <w:lastRenderedPageBreak/>
        <w:t xml:space="preserve">Servers and </w:t>
      </w:r>
      <w:r w:rsidR="004B70CE">
        <w:rPr>
          <w:rFonts w:ascii="Courier New" w:hAnsi="Courier New" w:cs="Courier New"/>
          <w:sz w:val="24"/>
          <w:szCs w:val="24"/>
        </w:rPr>
        <w:t xml:space="preserve">Content Management </w:t>
      </w:r>
      <w:r w:rsidRPr="00132C81">
        <w:rPr>
          <w:rFonts w:ascii="Courier New" w:hAnsi="Courier New" w:cs="Courier New"/>
          <w:sz w:val="24"/>
          <w:szCs w:val="24"/>
        </w:rPr>
        <w:t xml:space="preserve">systems that support </w:t>
      </w:r>
      <w:r w:rsidR="006009A8">
        <w:rPr>
          <w:rFonts w:ascii="Courier New" w:hAnsi="Courier New" w:cs="Courier New"/>
          <w:sz w:val="24"/>
          <w:szCs w:val="24"/>
        </w:rPr>
        <w:t>the delivery of applications via multicast</w:t>
      </w:r>
      <w:r w:rsidRPr="00132C81">
        <w:rPr>
          <w:rFonts w:ascii="Courier New" w:hAnsi="Courier New" w:cs="Courier New"/>
          <w:sz w:val="24"/>
          <w:szCs w:val="24"/>
        </w:rPr>
        <w:t xml:space="preserve"> and interactions </w:t>
      </w:r>
      <w:r w:rsidR="006009A8">
        <w:rPr>
          <w:rFonts w:ascii="Courier New" w:hAnsi="Courier New" w:cs="Courier New"/>
          <w:sz w:val="24"/>
          <w:szCs w:val="24"/>
        </w:rPr>
        <w:t>between</w:t>
      </w:r>
      <w:r w:rsidR="00132A7E">
        <w:rPr>
          <w:rFonts w:ascii="Courier New" w:hAnsi="Courier New" w:cs="Courier New"/>
          <w:sz w:val="24"/>
          <w:szCs w:val="24"/>
        </w:rPr>
        <w:t xml:space="preserve"> AD’s</w:t>
      </w:r>
      <w:r w:rsidRPr="00132C81">
        <w:rPr>
          <w:rFonts w:ascii="Courier New" w:hAnsi="Courier New" w:cs="Courier New"/>
          <w:sz w:val="24"/>
          <w:szCs w:val="24"/>
        </w:rPr>
        <w:t>.</w:t>
      </w:r>
    </w:p>
    <w:p w14:paraId="77ED6FC0" w14:textId="77777777" w:rsidR="00132C81" w:rsidRPr="00132C81" w:rsidRDefault="006009A8" w:rsidP="006647F9">
      <w:pPr>
        <w:pStyle w:val="ListParagraph"/>
        <w:numPr>
          <w:ilvl w:val="0"/>
          <w:numId w:val="38"/>
        </w:numPr>
        <w:spacing w:after="0"/>
        <w:contextualSpacing w:val="0"/>
        <w:jc w:val="left"/>
        <w:rPr>
          <w:rFonts w:ascii="Courier New" w:hAnsi="Courier New" w:cs="Courier New"/>
          <w:sz w:val="24"/>
          <w:szCs w:val="24"/>
        </w:rPr>
      </w:pPr>
      <w:r>
        <w:rPr>
          <w:rFonts w:ascii="Courier New" w:hAnsi="Courier New" w:cs="Courier New"/>
          <w:sz w:val="24"/>
          <w:szCs w:val="24"/>
        </w:rPr>
        <w:t>F</w:t>
      </w:r>
      <w:r w:rsidR="00132C81" w:rsidRPr="00132C81">
        <w:rPr>
          <w:rFonts w:ascii="Courier New" w:hAnsi="Courier New" w:cs="Courier New"/>
          <w:sz w:val="24"/>
          <w:szCs w:val="24"/>
        </w:rPr>
        <w:t>unctionality associated with logging, reporting, ordering, provisioning, maintenance, service assurance, settlement, etc.</w:t>
      </w:r>
    </w:p>
    <w:p w14:paraId="6AE51102" w14:textId="77777777" w:rsidR="00132C81" w:rsidRDefault="00132C81" w:rsidP="006009A8"/>
    <w:p w14:paraId="70CA6818" w14:textId="77777777" w:rsidR="00132C81" w:rsidRDefault="000B7BA7" w:rsidP="000B7BA7">
      <w:pPr>
        <w:pStyle w:val="Heading3"/>
        <w:numPr>
          <w:ilvl w:val="0"/>
          <w:numId w:val="0"/>
        </w:numPr>
        <w:ind w:left="432"/>
      </w:pPr>
      <w:bookmarkStart w:id="65" w:name="_Toc457471233"/>
      <w:r>
        <w:t>4.3.1</w:t>
      </w:r>
      <w:r>
        <w:tab/>
      </w:r>
      <w:r w:rsidR="00132C81">
        <w:t>Provisioning</w:t>
      </w:r>
      <w:r w:rsidR="00EF63A5">
        <w:t xml:space="preserve"> Guidelines</w:t>
      </w:r>
      <w:bookmarkEnd w:id="65"/>
    </w:p>
    <w:p w14:paraId="20084FFD" w14:textId="038CFED7" w:rsidR="00132C81" w:rsidRDefault="00132C81" w:rsidP="00132C81">
      <w:r>
        <w:t>Resources for basic connectivity between</w:t>
      </w:r>
      <w:r w:rsidR="00132A7E">
        <w:t xml:space="preserve"> AD’s</w:t>
      </w:r>
      <w:r>
        <w:t xml:space="preserve"> Providers need to be provisioned as follows:</w:t>
      </w:r>
    </w:p>
    <w:p w14:paraId="79F16CB5" w14:textId="5319346D" w:rsidR="00132C81" w:rsidRPr="00EF63A5" w:rsidRDefault="00132C81" w:rsidP="006647F9">
      <w:pPr>
        <w:pStyle w:val="ListParagraph"/>
        <w:numPr>
          <w:ilvl w:val="0"/>
          <w:numId w:val="39"/>
        </w:numPr>
        <w:jc w:val="left"/>
        <w:rPr>
          <w:rFonts w:ascii="Courier New" w:hAnsi="Courier New" w:cs="Courier New"/>
          <w:sz w:val="24"/>
          <w:szCs w:val="24"/>
        </w:rPr>
      </w:pPr>
      <w:r w:rsidRPr="00EF63A5">
        <w:rPr>
          <w:rFonts w:ascii="Courier New" w:hAnsi="Courier New" w:cs="Courier New"/>
          <w:sz w:val="24"/>
          <w:szCs w:val="24"/>
        </w:rPr>
        <w:t xml:space="preserve">Sufficient capacity must be provisioned to support </w:t>
      </w:r>
      <w:r w:rsidR="00EF63A5">
        <w:rPr>
          <w:rFonts w:ascii="Courier New" w:hAnsi="Courier New" w:cs="Courier New"/>
          <w:sz w:val="24"/>
          <w:szCs w:val="24"/>
        </w:rPr>
        <w:t xml:space="preserve">multicast-based </w:t>
      </w:r>
      <w:r w:rsidRPr="00EF63A5">
        <w:rPr>
          <w:rFonts w:ascii="Courier New" w:hAnsi="Courier New" w:cs="Courier New"/>
          <w:sz w:val="24"/>
          <w:szCs w:val="24"/>
        </w:rPr>
        <w:t xml:space="preserve">delivery </w:t>
      </w:r>
      <w:r w:rsidR="00EF63A5">
        <w:rPr>
          <w:rFonts w:ascii="Courier New" w:hAnsi="Courier New" w:cs="Courier New"/>
          <w:sz w:val="24"/>
          <w:szCs w:val="24"/>
        </w:rPr>
        <w:t>across</w:t>
      </w:r>
      <w:r w:rsidR="00132A7E">
        <w:rPr>
          <w:rFonts w:ascii="Courier New" w:hAnsi="Courier New" w:cs="Courier New"/>
          <w:sz w:val="24"/>
          <w:szCs w:val="24"/>
        </w:rPr>
        <w:t xml:space="preserve"> AD’s</w:t>
      </w:r>
      <w:r w:rsidRPr="00EF63A5">
        <w:rPr>
          <w:rFonts w:ascii="Courier New" w:hAnsi="Courier New" w:cs="Courier New"/>
          <w:sz w:val="24"/>
          <w:szCs w:val="24"/>
        </w:rPr>
        <w:t>.</w:t>
      </w:r>
    </w:p>
    <w:p w14:paraId="3DE446C1" w14:textId="7B8A8336" w:rsidR="00132C81" w:rsidRPr="00EF63A5" w:rsidRDefault="00132C81" w:rsidP="006647F9">
      <w:pPr>
        <w:pStyle w:val="ListParagraph"/>
        <w:numPr>
          <w:ilvl w:val="0"/>
          <w:numId w:val="39"/>
        </w:numPr>
        <w:jc w:val="left"/>
        <w:rPr>
          <w:rFonts w:ascii="Courier New" w:hAnsi="Courier New" w:cs="Courier New"/>
          <w:sz w:val="24"/>
          <w:szCs w:val="24"/>
        </w:rPr>
      </w:pPr>
      <w:r w:rsidRPr="00EF63A5">
        <w:rPr>
          <w:rFonts w:ascii="Courier New" w:hAnsi="Courier New" w:cs="Courier New"/>
          <w:sz w:val="24"/>
          <w:szCs w:val="24"/>
        </w:rPr>
        <w:t>Sufficient capacity must be provisioned for connectivity betwee</w:t>
      </w:r>
      <w:r w:rsidR="00EF63A5">
        <w:rPr>
          <w:rFonts w:ascii="Courier New" w:hAnsi="Courier New" w:cs="Courier New"/>
          <w:sz w:val="24"/>
          <w:szCs w:val="24"/>
        </w:rPr>
        <w:t xml:space="preserve">n all supporting </w:t>
      </w:r>
      <w:r w:rsidRPr="00EF63A5">
        <w:rPr>
          <w:rFonts w:ascii="Courier New" w:hAnsi="Courier New" w:cs="Courier New"/>
          <w:sz w:val="24"/>
          <w:szCs w:val="24"/>
        </w:rPr>
        <w:t xml:space="preserve">back-offices </w:t>
      </w:r>
      <w:r w:rsidR="00EF63A5">
        <w:rPr>
          <w:rFonts w:ascii="Courier New" w:hAnsi="Courier New" w:cs="Courier New"/>
          <w:sz w:val="24"/>
          <w:szCs w:val="24"/>
        </w:rPr>
        <w:t>of the</w:t>
      </w:r>
      <w:r w:rsidR="00132A7E">
        <w:rPr>
          <w:rFonts w:ascii="Courier New" w:hAnsi="Courier New" w:cs="Courier New"/>
          <w:sz w:val="24"/>
          <w:szCs w:val="24"/>
        </w:rPr>
        <w:t xml:space="preserve"> AD’s</w:t>
      </w:r>
      <w:r w:rsidR="001A7764">
        <w:rPr>
          <w:rFonts w:ascii="Courier New" w:hAnsi="Courier New" w:cs="Courier New"/>
          <w:sz w:val="24"/>
          <w:szCs w:val="24"/>
        </w:rPr>
        <w:t xml:space="preserve"> </w:t>
      </w:r>
      <w:r w:rsidRPr="00EF63A5">
        <w:rPr>
          <w:rFonts w:ascii="Courier New" w:hAnsi="Courier New" w:cs="Courier New"/>
          <w:sz w:val="24"/>
          <w:szCs w:val="24"/>
        </w:rPr>
        <w:t xml:space="preserve">as appropriate. This includes activating proper security treatment for these back-office connections (gateways, firewalls, </w:t>
      </w:r>
      <w:proofErr w:type="spellStart"/>
      <w:r w:rsidRPr="00EF63A5">
        <w:rPr>
          <w:rFonts w:ascii="Courier New" w:hAnsi="Courier New" w:cs="Courier New"/>
          <w:sz w:val="24"/>
          <w:szCs w:val="24"/>
        </w:rPr>
        <w:t>etc</w:t>
      </w:r>
      <w:proofErr w:type="spellEnd"/>
      <w:r w:rsidRPr="00EF63A5">
        <w:rPr>
          <w:rFonts w:ascii="Courier New" w:hAnsi="Courier New" w:cs="Courier New"/>
          <w:sz w:val="24"/>
          <w:szCs w:val="24"/>
        </w:rPr>
        <w:t>) as appropriate.</w:t>
      </w:r>
    </w:p>
    <w:p w14:paraId="797B1C46" w14:textId="77777777" w:rsidR="001A7764" w:rsidRPr="001A7764" w:rsidRDefault="00132C81" w:rsidP="006647F9">
      <w:pPr>
        <w:pStyle w:val="ListParagraph"/>
        <w:numPr>
          <w:ilvl w:val="0"/>
          <w:numId w:val="39"/>
        </w:numPr>
        <w:jc w:val="left"/>
      </w:pPr>
      <w:r w:rsidRPr="00EF63A5">
        <w:rPr>
          <w:rFonts w:ascii="Courier New" w:hAnsi="Courier New" w:cs="Courier New"/>
          <w:sz w:val="24"/>
          <w:szCs w:val="24"/>
        </w:rPr>
        <w:t>Routing protocols as needed, e.g. configuring routers to support these.</w:t>
      </w:r>
      <w:r w:rsidR="001A7764">
        <w:rPr>
          <w:rFonts w:ascii="Courier New" w:hAnsi="Courier New" w:cs="Courier New"/>
          <w:sz w:val="24"/>
          <w:szCs w:val="24"/>
        </w:rPr>
        <w:t xml:space="preserve"> </w:t>
      </w:r>
    </w:p>
    <w:p w14:paraId="02F8922F" w14:textId="77777777" w:rsidR="00F419E9" w:rsidRDefault="00132C81" w:rsidP="00132C81">
      <w:r>
        <w:t xml:space="preserve">Provisioning aspects related to Multicast-Based </w:t>
      </w:r>
      <w:r w:rsidR="00422F95">
        <w:t xml:space="preserve">inter-domain delivery are </w:t>
      </w:r>
      <w:r>
        <w:t>as follows.</w:t>
      </w:r>
    </w:p>
    <w:p w14:paraId="150CC628" w14:textId="254366F7" w:rsidR="00132C81" w:rsidRDefault="00132C81" w:rsidP="00132C81">
      <w:r>
        <w:t xml:space="preserve">The ability to receive </w:t>
      </w:r>
      <w:r w:rsidR="00422F95">
        <w:t>requested application</w:t>
      </w:r>
      <w:r>
        <w:t xml:space="preserve"> via multicast is triggered via</w:t>
      </w:r>
      <w:r w:rsidR="00DF7B19">
        <w:t xml:space="preserve"> receipt of the necessary metadata</w:t>
      </w:r>
      <w:r>
        <w:t xml:space="preserve">. Hence, </w:t>
      </w:r>
      <w:r w:rsidR="00422F95">
        <w:t>this</w:t>
      </w:r>
      <w:r>
        <w:t xml:space="preserve"> </w:t>
      </w:r>
      <w:r w:rsidR="00DF7B19">
        <w:t xml:space="preserve">metadata </w:t>
      </w:r>
      <w:r>
        <w:t xml:space="preserve">must be provided to </w:t>
      </w:r>
      <w:r w:rsidR="00422F95">
        <w:t xml:space="preserve">the </w:t>
      </w:r>
      <w:r>
        <w:t xml:space="preserve">EU regarding multicast URL </w:t>
      </w:r>
      <w:r w:rsidR="00422F95">
        <w:t xml:space="preserve">- </w:t>
      </w:r>
      <w:r>
        <w:t xml:space="preserve">and unicast fallback </w:t>
      </w:r>
      <w:r w:rsidR="00422F95">
        <w:t>if applicable</w:t>
      </w:r>
      <w:r>
        <w:t xml:space="preserve">. </w:t>
      </w:r>
      <w:r w:rsidR="00422F95">
        <w:t>AD-2</w:t>
      </w:r>
      <w:r>
        <w:t xml:space="preserve"> must </w:t>
      </w:r>
      <w:r w:rsidR="00DF7B19">
        <w:t xml:space="preserve">enable the delivery of this metadata to the EU </w:t>
      </w:r>
      <w:r>
        <w:t xml:space="preserve">and provision </w:t>
      </w:r>
      <w:r w:rsidR="00DF7B19">
        <w:t>appropriate resources for this purpose</w:t>
      </w:r>
      <w:r>
        <w:t xml:space="preserve">. </w:t>
      </w:r>
    </w:p>
    <w:p w14:paraId="261A9F0A" w14:textId="422DCB18" w:rsidR="00132C81" w:rsidRDefault="00132C81" w:rsidP="00132C81">
      <w:r>
        <w:t xml:space="preserve">Native multicast functionality is assumed to be available </w:t>
      </w:r>
      <w:r w:rsidR="0016243E">
        <w:t>across many ISP backbones, peering and access networks</w:t>
      </w:r>
      <w:r>
        <w:t>. If</w:t>
      </w:r>
      <w:r w:rsidR="00B905B2">
        <w:t>,</w:t>
      </w:r>
      <w:r>
        <w:t xml:space="preserve"> however, na</w:t>
      </w:r>
      <w:r w:rsidR="00422F95">
        <w:t>tive multicast is not an option (Use Cases 3.4 and 3.5)</w:t>
      </w:r>
      <w:r>
        <w:t>, then:</w:t>
      </w:r>
    </w:p>
    <w:p w14:paraId="6653F715" w14:textId="77777777" w:rsidR="00132C81" w:rsidRPr="00640EA8" w:rsidRDefault="00132C81" w:rsidP="006647F9">
      <w:pPr>
        <w:pStyle w:val="ListParagraph"/>
        <w:numPr>
          <w:ilvl w:val="0"/>
          <w:numId w:val="40"/>
        </w:numPr>
        <w:jc w:val="left"/>
        <w:rPr>
          <w:rFonts w:ascii="Courier New" w:hAnsi="Courier New" w:cs="Courier New"/>
          <w:sz w:val="24"/>
          <w:szCs w:val="24"/>
        </w:rPr>
      </w:pPr>
      <w:r w:rsidRPr="00640EA8">
        <w:rPr>
          <w:rFonts w:ascii="Courier New" w:hAnsi="Courier New" w:cs="Courier New"/>
          <w:sz w:val="24"/>
          <w:szCs w:val="24"/>
        </w:rPr>
        <w:t xml:space="preserve">EU must have multicast client to use AMT multicast obtained either from </w:t>
      </w:r>
      <w:r w:rsidR="004D14F2" w:rsidRPr="00640EA8">
        <w:rPr>
          <w:rFonts w:ascii="Courier New" w:hAnsi="Courier New" w:cs="Courier New"/>
          <w:sz w:val="24"/>
          <w:szCs w:val="24"/>
        </w:rPr>
        <w:t>Application Source</w:t>
      </w:r>
      <w:r w:rsidRPr="00640EA8">
        <w:rPr>
          <w:rFonts w:ascii="Courier New" w:hAnsi="Courier New" w:cs="Courier New"/>
          <w:sz w:val="24"/>
          <w:szCs w:val="24"/>
        </w:rPr>
        <w:t xml:space="preserve"> (</w:t>
      </w:r>
      <w:r w:rsidR="004D14F2" w:rsidRPr="00640EA8">
        <w:rPr>
          <w:rFonts w:ascii="Courier New" w:hAnsi="Courier New" w:cs="Courier New"/>
          <w:sz w:val="24"/>
          <w:szCs w:val="24"/>
        </w:rPr>
        <w:t>per agreement with AD-1</w:t>
      </w:r>
      <w:r w:rsidRPr="00640EA8">
        <w:rPr>
          <w:rFonts w:ascii="Courier New" w:hAnsi="Courier New" w:cs="Courier New"/>
          <w:sz w:val="24"/>
          <w:szCs w:val="24"/>
        </w:rPr>
        <w:t xml:space="preserve">) or from </w:t>
      </w:r>
      <w:r w:rsidR="004D14F2" w:rsidRPr="00640EA8">
        <w:rPr>
          <w:rFonts w:ascii="Courier New" w:hAnsi="Courier New" w:cs="Courier New"/>
          <w:sz w:val="24"/>
          <w:szCs w:val="24"/>
        </w:rPr>
        <w:t>AD-1</w:t>
      </w:r>
      <w:r w:rsidRPr="00640EA8">
        <w:rPr>
          <w:rFonts w:ascii="Courier New" w:hAnsi="Courier New" w:cs="Courier New"/>
          <w:sz w:val="24"/>
          <w:szCs w:val="24"/>
        </w:rPr>
        <w:t xml:space="preserve"> or </w:t>
      </w:r>
      <w:r w:rsidR="004D14F2" w:rsidRPr="00640EA8">
        <w:rPr>
          <w:rFonts w:ascii="Courier New" w:hAnsi="Courier New" w:cs="Courier New"/>
          <w:sz w:val="24"/>
          <w:szCs w:val="24"/>
        </w:rPr>
        <w:t>AD-2</w:t>
      </w:r>
      <w:r w:rsidRPr="00640EA8">
        <w:rPr>
          <w:rFonts w:ascii="Courier New" w:hAnsi="Courier New" w:cs="Courier New"/>
          <w:sz w:val="24"/>
          <w:szCs w:val="24"/>
        </w:rPr>
        <w:t xml:space="preserve"> (if delegated by the </w:t>
      </w:r>
      <w:r w:rsidR="004D14F2" w:rsidRPr="00640EA8">
        <w:rPr>
          <w:rFonts w:ascii="Courier New" w:hAnsi="Courier New" w:cs="Courier New"/>
          <w:sz w:val="24"/>
          <w:szCs w:val="24"/>
        </w:rPr>
        <w:t>Application Source</w:t>
      </w:r>
      <w:r w:rsidRPr="00640EA8">
        <w:rPr>
          <w:rFonts w:ascii="Courier New" w:hAnsi="Courier New" w:cs="Courier New"/>
          <w:sz w:val="24"/>
          <w:szCs w:val="24"/>
        </w:rPr>
        <w:t xml:space="preserve">). </w:t>
      </w:r>
    </w:p>
    <w:p w14:paraId="3E3AC02A" w14:textId="77777777" w:rsidR="00132C81" w:rsidRPr="00640EA8" w:rsidRDefault="00132C81" w:rsidP="006647F9">
      <w:pPr>
        <w:pStyle w:val="ListParagraph"/>
        <w:numPr>
          <w:ilvl w:val="0"/>
          <w:numId w:val="40"/>
        </w:numPr>
        <w:jc w:val="left"/>
        <w:rPr>
          <w:rFonts w:ascii="Courier New" w:hAnsi="Courier New" w:cs="Courier New"/>
          <w:sz w:val="24"/>
          <w:szCs w:val="24"/>
        </w:rPr>
      </w:pPr>
      <w:r w:rsidRPr="00640EA8">
        <w:rPr>
          <w:rFonts w:ascii="Courier New" w:hAnsi="Courier New" w:cs="Courier New"/>
          <w:sz w:val="24"/>
          <w:szCs w:val="24"/>
        </w:rPr>
        <w:t xml:space="preserve">If provided by </w:t>
      </w:r>
      <w:r w:rsidR="004D14F2" w:rsidRPr="00640EA8">
        <w:rPr>
          <w:rFonts w:ascii="Courier New" w:hAnsi="Courier New" w:cs="Courier New"/>
          <w:sz w:val="24"/>
          <w:szCs w:val="24"/>
        </w:rPr>
        <w:t>AD-1</w:t>
      </w:r>
      <w:r w:rsidRPr="00640EA8">
        <w:rPr>
          <w:rFonts w:ascii="Courier New" w:hAnsi="Courier New" w:cs="Courier New"/>
          <w:sz w:val="24"/>
          <w:szCs w:val="24"/>
        </w:rPr>
        <w:t>/</w:t>
      </w:r>
      <w:r w:rsidR="004D14F2" w:rsidRPr="00640EA8">
        <w:rPr>
          <w:rFonts w:ascii="Courier New" w:hAnsi="Courier New" w:cs="Courier New"/>
          <w:sz w:val="24"/>
          <w:szCs w:val="24"/>
        </w:rPr>
        <w:t>AD-2</w:t>
      </w:r>
      <w:r w:rsidRPr="00640EA8">
        <w:rPr>
          <w:rFonts w:ascii="Courier New" w:hAnsi="Courier New" w:cs="Courier New"/>
          <w:sz w:val="24"/>
          <w:szCs w:val="24"/>
        </w:rPr>
        <w:t>, then the EU could be redirected to a client download site (note: this could be a</w:t>
      </w:r>
      <w:r w:rsidR="004D14F2" w:rsidRPr="00640EA8">
        <w:rPr>
          <w:rFonts w:ascii="Courier New" w:hAnsi="Courier New" w:cs="Courier New"/>
          <w:sz w:val="24"/>
          <w:szCs w:val="24"/>
        </w:rPr>
        <w:t>n Application Source</w:t>
      </w:r>
      <w:r w:rsidRPr="00640EA8">
        <w:rPr>
          <w:rFonts w:ascii="Courier New" w:hAnsi="Courier New" w:cs="Courier New"/>
          <w:sz w:val="24"/>
          <w:szCs w:val="24"/>
        </w:rPr>
        <w:t xml:space="preserve"> site). If provided by the </w:t>
      </w:r>
      <w:r w:rsidR="004D14F2" w:rsidRPr="00640EA8">
        <w:rPr>
          <w:rFonts w:ascii="Courier New" w:hAnsi="Courier New" w:cs="Courier New"/>
          <w:sz w:val="24"/>
          <w:szCs w:val="24"/>
        </w:rPr>
        <w:t>Application Source</w:t>
      </w:r>
      <w:r w:rsidRPr="00640EA8">
        <w:rPr>
          <w:rFonts w:ascii="Courier New" w:hAnsi="Courier New" w:cs="Courier New"/>
          <w:sz w:val="24"/>
          <w:szCs w:val="24"/>
        </w:rPr>
        <w:t>, the</w:t>
      </w:r>
      <w:r w:rsidR="004D14F2" w:rsidRPr="00640EA8">
        <w:rPr>
          <w:rFonts w:ascii="Courier New" w:hAnsi="Courier New" w:cs="Courier New"/>
          <w:sz w:val="24"/>
          <w:szCs w:val="24"/>
        </w:rPr>
        <w:t>n</w:t>
      </w:r>
      <w:r w:rsidRPr="00640EA8">
        <w:rPr>
          <w:rFonts w:ascii="Courier New" w:hAnsi="Courier New" w:cs="Courier New"/>
          <w:sz w:val="24"/>
          <w:szCs w:val="24"/>
        </w:rPr>
        <w:t xml:space="preserve"> </w:t>
      </w:r>
      <w:r w:rsidR="004D14F2" w:rsidRPr="00640EA8">
        <w:rPr>
          <w:rFonts w:ascii="Courier New" w:hAnsi="Courier New" w:cs="Courier New"/>
          <w:sz w:val="24"/>
          <w:szCs w:val="24"/>
        </w:rPr>
        <w:t>this Source</w:t>
      </w:r>
      <w:r w:rsidRPr="00640EA8">
        <w:rPr>
          <w:rFonts w:ascii="Courier New" w:hAnsi="Courier New" w:cs="Courier New"/>
          <w:sz w:val="24"/>
          <w:szCs w:val="24"/>
        </w:rPr>
        <w:t xml:space="preserve"> would have to coordinate with </w:t>
      </w:r>
      <w:r w:rsidR="004D14F2" w:rsidRPr="00640EA8">
        <w:rPr>
          <w:rFonts w:ascii="Courier New" w:hAnsi="Courier New" w:cs="Courier New"/>
          <w:sz w:val="24"/>
          <w:szCs w:val="24"/>
        </w:rPr>
        <w:t>AD-1</w:t>
      </w:r>
      <w:r w:rsidRPr="00640EA8">
        <w:rPr>
          <w:rFonts w:ascii="Courier New" w:hAnsi="Courier New" w:cs="Courier New"/>
          <w:sz w:val="24"/>
          <w:szCs w:val="24"/>
        </w:rPr>
        <w:t xml:space="preserve"> to ensure the proper client is provided (assuming multiple possible clients).</w:t>
      </w:r>
    </w:p>
    <w:p w14:paraId="6EEAD56F" w14:textId="77777777" w:rsidR="00132C81" w:rsidRDefault="00132C81" w:rsidP="006647F9">
      <w:pPr>
        <w:pStyle w:val="ListParagraph"/>
        <w:numPr>
          <w:ilvl w:val="0"/>
          <w:numId w:val="40"/>
        </w:numPr>
        <w:jc w:val="left"/>
      </w:pPr>
      <w:r w:rsidRPr="00640EA8">
        <w:rPr>
          <w:rFonts w:ascii="Courier New" w:hAnsi="Courier New" w:cs="Courier New"/>
          <w:sz w:val="24"/>
          <w:szCs w:val="24"/>
        </w:rPr>
        <w:lastRenderedPageBreak/>
        <w:t xml:space="preserve">Where AMT Gateways support different </w:t>
      </w:r>
      <w:r w:rsidR="004D14F2" w:rsidRPr="00640EA8">
        <w:rPr>
          <w:rFonts w:ascii="Courier New" w:hAnsi="Courier New" w:cs="Courier New"/>
          <w:sz w:val="24"/>
          <w:szCs w:val="24"/>
        </w:rPr>
        <w:t>application</w:t>
      </w:r>
      <w:r w:rsidRPr="00640EA8">
        <w:rPr>
          <w:rFonts w:ascii="Courier New" w:hAnsi="Courier New" w:cs="Courier New"/>
          <w:sz w:val="24"/>
          <w:szCs w:val="24"/>
        </w:rPr>
        <w:t xml:space="preserve"> sets, </w:t>
      </w:r>
      <w:r w:rsidR="004D14F2" w:rsidRPr="00640EA8">
        <w:rPr>
          <w:rFonts w:ascii="Courier New" w:hAnsi="Courier New" w:cs="Courier New"/>
          <w:sz w:val="24"/>
          <w:szCs w:val="24"/>
        </w:rPr>
        <w:t>all AD-2</w:t>
      </w:r>
      <w:r w:rsidRPr="00640EA8">
        <w:rPr>
          <w:rFonts w:ascii="Courier New" w:hAnsi="Courier New" w:cs="Courier New"/>
          <w:sz w:val="24"/>
          <w:szCs w:val="24"/>
        </w:rPr>
        <w:t xml:space="preserve"> AMT</w:t>
      </w:r>
      <w:r w:rsidR="0016243E">
        <w:rPr>
          <w:rFonts w:ascii="Courier New" w:hAnsi="Courier New" w:cs="Courier New"/>
          <w:sz w:val="24"/>
          <w:szCs w:val="24"/>
        </w:rPr>
        <w:t xml:space="preserve"> Relay</w:t>
      </w:r>
      <w:r w:rsidRPr="00640EA8">
        <w:rPr>
          <w:rFonts w:ascii="Courier New" w:hAnsi="Courier New" w:cs="Courier New"/>
          <w:sz w:val="24"/>
          <w:szCs w:val="24"/>
        </w:rPr>
        <w:t xml:space="preserve">s </w:t>
      </w:r>
      <w:r w:rsidR="004D14F2" w:rsidRPr="00640EA8">
        <w:rPr>
          <w:rFonts w:ascii="Courier New" w:hAnsi="Courier New" w:cs="Courier New"/>
          <w:sz w:val="24"/>
          <w:szCs w:val="24"/>
        </w:rPr>
        <w:t xml:space="preserve">need to be provisioned </w:t>
      </w:r>
      <w:r w:rsidRPr="00640EA8">
        <w:rPr>
          <w:rFonts w:ascii="Courier New" w:hAnsi="Courier New" w:cs="Courier New"/>
          <w:sz w:val="24"/>
          <w:szCs w:val="24"/>
        </w:rPr>
        <w:t>with all source &amp; group addresses for streams it is allowed to join.</w:t>
      </w:r>
      <w:r>
        <w:t xml:space="preserve"> </w:t>
      </w:r>
    </w:p>
    <w:p w14:paraId="420AFCC8" w14:textId="77777777" w:rsidR="0016243E" w:rsidRPr="0016243E" w:rsidRDefault="00AE58DE" w:rsidP="006647F9">
      <w:pPr>
        <w:pStyle w:val="ListParagraph"/>
        <w:numPr>
          <w:ilvl w:val="0"/>
          <w:numId w:val="40"/>
        </w:numPr>
        <w:jc w:val="left"/>
        <w:rPr>
          <w:rFonts w:ascii="Courier New" w:hAnsi="Courier New" w:cs="Courier New"/>
          <w:sz w:val="24"/>
          <w:szCs w:val="24"/>
        </w:rPr>
      </w:pPr>
      <w:r>
        <w:rPr>
          <w:rFonts w:ascii="Courier New" w:hAnsi="Courier New" w:cs="Courier New"/>
          <w:sz w:val="24"/>
          <w:szCs w:val="24"/>
        </w:rPr>
        <w:t>DNS</w:t>
      </w:r>
      <w:r w:rsidR="0016243E" w:rsidRPr="0016243E">
        <w:rPr>
          <w:rFonts w:ascii="Courier New" w:hAnsi="Courier New" w:cs="Courier New"/>
          <w:sz w:val="24"/>
          <w:szCs w:val="24"/>
        </w:rPr>
        <w:t xml:space="preserve"> across </w:t>
      </w:r>
      <w:r>
        <w:rPr>
          <w:rFonts w:ascii="Courier New" w:hAnsi="Courier New" w:cs="Courier New"/>
          <w:sz w:val="24"/>
          <w:szCs w:val="24"/>
        </w:rPr>
        <w:t xml:space="preserve">each </w:t>
      </w:r>
      <w:r w:rsidR="00C907DE">
        <w:rPr>
          <w:rFonts w:ascii="Courier New" w:hAnsi="Courier New" w:cs="Courier New"/>
          <w:sz w:val="24"/>
          <w:szCs w:val="24"/>
        </w:rPr>
        <w:t>AD</w:t>
      </w:r>
      <w:r w:rsidR="0016243E" w:rsidRPr="0016243E">
        <w:rPr>
          <w:rFonts w:ascii="Courier New" w:hAnsi="Courier New" w:cs="Courier New"/>
          <w:sz w:val="24"/>
          <w:szCs w:val="24"/>
        </w:rPr>
        <w:t xml:space="preserve"> must be provisioned </w:t>
      </w:r>
      <w:r w:rsidR="0016243E">
        <w:rPr>
          <w:rFonts w:ascii="Courier New" w:hAnsi="Courier New" w:cs="Courier New"/>
          <w:sz w:val="24"/>
          <w:szCs w:val="24"/>
        </w:rPr>
        <w:t>to enable a client GW to locate</w:t>
      </w:r>
      <w:r w:rsidR="0016243E" w:rsidRPr="0016243E">
        <w:rPr>
          <w:rFonts w:ascii="Courier New" w:hAnsi="Courier New" w:cs="Courier New"/>
          <w:sz w:val="24"/>
          <w:szCs w:val="24"/>
        </w:rPr>
        <w:t xml:space="preserve"> the optimal AMT Relay (i.e. longest multicast path and shortest unicast tunnel) with connectivity to the content’s multicast source.  </w:t>
      </w:r>
    </w:p>
    <w:p w14:paraId="3A906F6E" w14:textId="77777777" w:rsidR="00150588" w:rsidRDefault="00150588" w:rsidP="00150588">
      <w:r>
        <w:t>Provisioning Aspects Related to Operations and Customer Care are stated as follows.</w:t>
      </w:r>
    </w:p>
    <w:p w14:paraId="520FA295" w14:textId="77777777" w:rsidR="00150588" w:rsidRDefault="00150588" w:rsidP="00150588">
      <w:r>
        <w:t>Each AD provider is assumed to provision operations and customer care access to their own systems.</w:t>
      </w:r>
    </w:p>
    <w:p w14:paraId="3CDCFCE1" w14:textId="77777777" w:rsidR="00150588" w:rsidRDefault="00150588" w:rsidP="00150588">
      <w:r>
        <w:t>AD-1’s operations and customer care functions must have visibility to what is happening in AD-2’s network or to the service provided by AD-2, sufficient to verify their mutual goals and operations, e.g. to know how the EU’s are being served. This can be done in two ways:</w:t>
      </w:r>
    </w:p>
    <w:p w14:paraId="04DE19E9" w14:textId="77777777" w:rsidR="00150588" w:rsidRPr="00150588" w:rsidRDefault="00150588" w:rsidP="00E804B7">
      <w:pPr>
        <w:pStyle w:val="ListParagraph"/>
        <w:numPr>
          <w:ilvl w:val="0"/>
          <w:numId w:val="41"/>
        </w:numPr>
        <w:jc w:val="left"/>
        <w:rPr>
          <w:rFonts w:ascii="Courier New" w:hAnsi="Courier New" w:cs="Courier New"/>
          <w:sz w:val="24"/>
          <w:szCs w:val="24"/>
        </w:rPr>
      </w:pPr>
      <w:r w:rsidRPr="00150588">
        <w:rPr>
          <w:rFonts w:ascii="Courier New" w:hAnsi="Courier New" w:cs="Courier New"/>
          <w:sz w:val="24"/>
          <w:szCs w:val="24"/>
        </w:rPr>
        <w:t>Automated interfaces are built between AD-1 and AD-2 such that operations and customer care continue using their own systems.</w:t>
      </w:r>
      <w:r>
        <w:rPr>
          <w:rFonts w:ascii="Courier New" w:hAnsi="Courier New" w:cs="Courier New"/>
          <w:sz w:val="24"/>
          <w:szCs w:val="24"/>
        </w:rPr>
        <w:t xml:space="preserve"> This requires coordination between the two AD’s with appropriate provisioning of necessary resources.</w:t>
      </w:r>
    </w:p>
    <w:p w14:paraId="5794AEC6" w14:textId="0BD8B484" w:rsidR="00150588" w:rsidRDefault="00150588" w:rsidP="00E804B7">
      <w:pPr>
        <w:pStyle w:val="ListParagraph"/>
        <w:numPr>
          <w:ilvl w:val="0"/>
          <w:numId w:val="41"/>
        </w:numPr>
        <w:jc w:val="left"/>
      </w:pPr>
      <w:r w:rsidRPr="00150588">
        <w:rPr>
          <w:rFonts w:ascii="Courier New" w:hAnsi="Courier New" w:cs="Courier New"/>
          <w:sz w:val="24"/>
          <w:szCs w:val="24"/>
        </w:rPr>
        <w:t>AD-1’s operations and customer care personnel are provided access directly to AD-2’s system. In this scenario, additional provisioning in these systems will be needed to provide necessary access.</w:t>
      </w:r>
      <w:r>
        <w:rPr>
          <w:rFonts w:ascii="Courier New" w:hAnsi="Courier New" w:cs="Courier New"/>
          <w:sz w:val="24"/>
          <w:szCs w:val="24"/>
        </w:rPr>
        <w:t xml:space="preserve"> Additional provisioning must be agreed to by the two AD</w:t>
      </w:r>
      <w:r w:rsidR="00132A7E">
        <w:rPr>
          <w:rFonts w:ascii="Courier New" w:hAnsi="Courier New" w:cs="Courier New"/>
          <w:sz w:val="24"/>
          <w:szCs w:val="24"/>
        </w:rPr>
        <w:t>’</w:t>
      </w:r>
      <w:r>
        <w:rPr>
          <w:rFonts w:ascii="Courier New" w:hAnsi="Courier New" w:cs="Courier New"/>
          <w:sz w:val="24"/>
          <w:szCs w:val="24"/>
        </w:rPr>
        <w:t>s to support this option.</w:t>
      </w:r>
    </w:p>
    <w:p w14:paraId="7E01C56E" w14:textId="77777777" w:rsidR="00132C81" w:rsidRDefault="00A27AA5" w:rsidP="006647F9">
      <w:pPr>
        <w:pStyle w:val="Heading3"/>
        <w:numPr>
          <w:ilvl w:val="2"/>
          <w:numId w:val="42"/>
        </w:numPr>
      </w:pPr>
      <w:bookmarkStart w:id="66" w:name="_Toc457471234"/>
      <w:r>
        <w:t>Application Accounting</w:t>
      </w:r>
      <w:r w:rsidR="00426A42">
        <w:t xml:space="preserve"> </w:t>
      </w:r>
      <w:r w:rsidR="007906DE">
        <w:t>Guidelines</w:t>
      </w:r>
      <w:bookmarkEnd w:id="66"/>
    </w:p>
    <w:p w14:paraId="2500158F" w14:textId="619F2951" w:rsidR="00132C81" w:rsidRDefault="00132C81" w:rsidP="007906DE">
      <w:r>
        <w:t xml:space="preserve">All interactions between pairs </w:t>
      </w:r>
      <w:r w:rsidR="0084675C">
        <w:t>of</w:t>
      </w:r>
      <w:r w:rsidR="00132A7E">
        <w:t xml:space="preserve"> AD’s</w:t>
      </w:r>
      <w:r w:rsidR="007906DE">
        <w:t xml:space="preserve"> </w:t>
      </w:r>
      <w:r>
        <w:t xml:space="preserve">can be discovered and/or be associated with the </w:t>
      </w:r>
      <w:r w:rsidR="007906DE">
        <w:t>account(s) utilized</w:t>
      </w:r>
      <w:r>
        <w:t xml:space="preserve"> for </w:t>
      </w:r>
      <w:r w:rsidR="007906DE">
        <w:t>delivered applications.</w:t>
      </w:r>
      <w:r>
        <w:t xml:space="preserve"> </w:t>
      </w:r>
      <w:r w:rsidR="007906DE">
        <w:t>Supporting guidelines are as follows:</w:t>
      </w:r>
    </w:p>
    <w:p w14:paraId="0F47C786" w14:textId="77777777" w:rsidR="00132C81" w:rsidRPr="007906DE" w:rsidRDefault="00132C81" w:rsidP="006647F9">
      <w:pPr>
        <w:pStyle w:val="ListParagraph"/>
        <w:numPr>
          <w:ilvl w:val="0"/>
          <w:numId w:val="43"/>
        </w:numPr>
        <w:jc w:val="left"/>
        <w:rPr>
          <w:rFonts w:ascii="Courier New" w:hAnsi="Courier New" w:cs="Courier New"/>
          <w:sz w:val="24"/>
          <w:szCs w:val="24"/>
        </w:rPr>
      </w:pPr>
      <w:r w:rsidRPr="007906DE">
        <w:rPr>
          <w:rFonts w:ascii="Courier New" w:hAnsi="Courier New" w:cs="Courier New"/>
          <w:sz w:val="24"/>
          <w:szCs w:val="24"/>
        </w:rPr>
        <w:t xml:space="preserve">A unique identifier </w:t>
      </w:r>
      <w:r w:rsidR="007906DE">
        <w:rPr>
          <w:rFonts w:ascii="Courier New" w:hAnsi="Courier New" w:cs="Courier New"/>
          <w:sz w:val="24"/>
          <w:szCs w:val="24"/>
        </w:rPr>
        <w:t xml:space="preserve">is recommended to </w:t>
      </w:r>
      <w:r w:rsidRPr="007906DE">
        <w:rPr>
          <w:rFonts w:ascii="Courier New" w:hAnsi="Courier New" w:cs="Courier New"/>
          <w:sz w:val="24"/>
          <w:szCs w:val="24"/>
        </w:rPr>
        <w:t xml:space="preserve">designate each master account. </w:t>
      </w:r>
    </w:p>
    <w:p w14:paraId="4FBE187A" w14:textId="77777777" w:rsidR="00132C81" w:rsidRPr="007906DE" w:rsidRDefault="007906DE" w:rsidP="006647F9">
      <w:pPr>
        <w:pStyle w:val="ListParagraph"/>
        <w:numPr>
          <w:ilvl w:val="0"/>
          <w:numId w:val="43"/>
        </w:numPr>
        <w:jc w:val="left"/>
        <w:rPr>
          <w:rFonts w:ascii="Courier New" w:hAnsi="Courier New" w:cs="Courier New"/>
          <w:sz w:val="24"/>
          <w:szCs w:val="24"/>
        </w:rPr>
      </w:pPr>
      <w:r>
        <w:rPr>
          <w:rFonts w:ascii="Courier New" w:hAnsi="Courier New" w:cs="Courier New"/>
          <w:sz w:val="24"/>
          <w:szCs w:val="24"/>
        </w:rPr>
        <w:t>AD-2</w:t>
      </w:r>
      <w:r w:rsidR="00132C81" w:rsidRPr="007906DE">
        <w:rPr>
          <w:rFonts w:ascii="Courier New" w:hAnsi="Courier New" w:cs="Courier New"/>
          <w:sz w:val="24"/>
          <w:szCs w:val="24"/>
        </w:rPr>
        <w:t xml:space="preserve"> </w:t>
      </w:r>
      <w:r>
        <w:rPr>
          <w:rFonts w:ascii="Courier New" w:hAnsi="Courier New" w:cs="Courier New"/>
          <w:sz w:val="24"/>
          <w:szCs w:val="24"/>
        </w:rPr>
        <w:t>is expected to</w:t>
      </w:r>
      <w:r w:rsidR="00132C81" w:rsidRPr="007906DE">
        <w:rPr>
          <w:rFonts w:ascii="Courier New" w:hAnsi="Courier New" w:cs="Courier New"/>
          <w:sz w:val="24"/>
          <w:szCs w:val="24"/>
        </w:rPr>
        <w:t xml:space="preserve"> set up “accounts” (logical facility generally protected by login/password/credentials) for use by </w:t>
      </w:r>
      <w:r>
        <w:rPr>
          <w:rFonts w:ascii="Courier New" w:hAnsi="Courier New" w:cs="Courier New"/>
          <w:sz w:val="24"/>
          <w:szCs w:val="24"/>
        </w:rPr>
        <w:t>AD-1</w:t>
      </w:r>
      <w:r w:rsidR="00132C81" w:rsidRPr="007906DE">
        <w:rPr>
          <w:rFonts w:ascii="Courier New" w:hAnsi="Courier New" w:cs="Courier New"/>
          <w:sz w:val="24"/>
          <w:szCs w:val="24"/>
        </w:rPr>
        <w:t xml:space="preserve">. Multiple accounts and multiple types/partitions of accounts can apply, e.g. customer accounts, security accounts, etc. </w:t>
      </w:r>
    </w:p>
    <w:p w14:paraId="4ABDCE05" w14:textId="77777777" w:rsidR="00132C81" w:rsidRDefault="006052EA" w:rsidP="006052EA">
      <w:pPr>
        <w:pStyle w:val="Heading3"/>
        <w:numPr>
          <w:ilvl w:val="0"/>
          <w:numId w:val="0"/>
        </w:numPr>
        <w:ind w:left="432"/>
      </w:pPr>
      <w:bookmarkStart w:id="67" w:name="_Toc457471235"/>
      <w:r>
        <w:lastRenderedPageBreak/>
        <w:t>4.3.3</w:t>
      </w:r>
      <w:r>
        <w:tab/>
      </w:r>
      <w:r w:rsidR="00132C81">
        <w:t>Log Management</w:t>
      </w:r>
      <w:r>
        <w:t xml:space="preserve"> Guidelines</w:t>
      </w:r>
      <w:bookmarkEnd w:id="67"/>
    </w:p>
    <w:p w14:paraId="6E957D84" w14:textId="3200EF01" w:rsidR="00132C81" w:rsidRDefault="001A578A" w:rsidP="00132C81">
      <w:r>
        <w:t>Successful delivery of applications via multicast between pairs of interconnecting</w:t>
      </w:r>
      <w:r w:rsidR="00132A7E">
        <w:t xml:space="preserve"> AD’s</w:t>
      </w:r>
      <w:r w:rsidR="00132C81">
        <w:t xml:space="preserve"> </w:t>
      </w:r>
      <w:r>
        <w:t>requires that appropriate logs will be exchanged between them in support. Associated guidelines are as follows.</w:t>
      </w:r>
    </w:p>
    <w:p w14:paraId="77FD19C6" w14:textId="77777777" w:rsidR="00132C81" w:rsidRDefault="001A578A" w:rsidP="00132C81">
      <w:r>
        <w:t>AD-2</w:t>
      </w:r>
      <w:r w:rsidR="00132C81">
        <w:t xml:space="preserve"> </w:t>
      </w:r>
      <w:r>
        <w:t xml:space="preserve">needs to </w:t>
      </w:r>
      <w:r w:rsidR="00132C81">
        <w:t xml:space="preserve">supply logs to </w:t>
      </w:r>
      <w:r>
        <w:t>AD-1</w:t>
      </w:r>
      <w:r w:rsidR="00132C81">
        <w:t xml:space="preserve"> </w:t>
      </w:r>
      <w:r>
        <w:t>per existing</w:t>
      </w:r>
      <w:r w:rsidR="00132C81">
        <w:t xml:space="preserve"> contract(s). Examples of log types include the following:</w:t>
      </w:r>
    </w:p>
    <w:p w14:paraId="43D2C5A1" w14:textId="77777777" w:rsidR="00132C81" w:rsidRPr="001A578A" w:rsidRDefault="001A578A" w:rsidP="006647F9">
      <w:pPr>
        <w:pStyle w:val="ListParagraph"/>
        <w:numPr>
          <w:ilvl w:val="0"/>
          <w:numId w:val="44"/>
        </w:numPr>
        <w:jc w:val="left"/>
        <w:rPr>
          <w:rFonts w:ascii="Courier New" w:hAnsi="Courier New" w:cs="Courier New"/>
          <w:sz w:val="24"/>
          <w:szCs w:val="24"/>
        </w:rPr>
      </w:pPr>
      <w:r w:rsidRPr="001A578A">
        <w:rPr>
          <w:rFonts w:ascii="Courier New" w:hAnsi="Courier New" w:cs="Courier New"/>
          <w:sz w:val="24"/>
          <w:szCs w:val="24"/>
        </w:rPr>
        <w:t>U</w:t>
      </w:r>
      <w:r w:rsidR="00132C81" w:rsidRPr="001A578A">
        <w:rPr>
          <w:rFonts w:ascii="Courier New" w:hAnsi="Courier New" w:cs="Courier New"/>
          <w:sz w:val="24"/>
          <w:szCs w:val="24"/>
        </w:rPr>
        <w:t>sage information logs at aggregate level</w:t>
      </w:r>
      <w:r>
        <w:rPr>
          <w:rFonts w:ascii="Courier New" w:hAnsi="Courier New" w:cs="Courier New"/>
          <w:sz w:val="24"/>
          <w:szCs w:val="24"/>
        </w:rPr>
        <w:t>.</w:t>
      </w:r>
    </w:p>
    <w:p w14:paraId="07F47F58" w14:textId="77777777" w:rsidR="00132C81" w:rsidRPr="001A578A" w:rsidRDefault="001A578A" w:rsidP="006647F9">
      <w:pPr>
        <w:pStyle w:val="ListParagraph"/>
        <w:numPr>
          <w:ilvl w:val="0"/>
          <w:numId w:val="44"/>
        </w:numPr>
        <w:jc w:val="left"/>
        <w:rPr>
          <w:rFonts w:ascii="Courier New" w:hAnsi="Courier New" w:cs="Courier New"/>
          <w:sz w:val="24"/>
          <w:szCs w:val="24"/>
        </w:rPr>
      </w:pPr>
      <w:r w:rsidRPr="001A578A">
        <w:rPr>
          <w:rFonts w:ascii="Courier New" w:hAnsi="Courier New" w:cs="Courier New"/>
          <w:sz w:val="24"/>
          <w:szCs w:val="24"/>
        </w:rPr>
        <w:t>U</w:t>
      </w:r>
      <w:r w:rsidR="00132C81" w:rsidRPr="001A578A">
        <w:rPr>
          <w:rFonts w:ascii="Courier New" w:hAnsi="Courier New" w:cs="Courier New"/>
          <w:sz w:val="24"/>
          <w:szCs w:val="24"/>
        </w:rPr>
        <w:t>sage failure instances at an aggregate level</w:t>
      </w:r>
      <w:r>
        <w:rPr>
          <w:rFonts w:ascii="Courier New" w:hAnsi="Courier New" w:cs="Courier New"/>
          <w:sz w:val="24"/>
          <w:szCs w:val="24"/>
        </w:rPr>
        <w:t>.</w:t>
      </w:r>
    </w:p>
    <w:p w14:paraId="49C5FBE1" w14:textId="6BEAA77F" w:rsidR="00132C81" w:rsidRPr="001A578A" w:rsidRDefault="001A578A" w:rsidP="006647F9">
      <w:pPr>
        <w:pStyle w:val="ListParagraph"/>
        <w:numPr>
          <w:ilvl w:val="0"/>
          <w:numId w:val="44"/>
        </w:numPr>
        <w:jc w:val="left"/>
        <w:rPr>
          <w:rFonts w:ascii="Courier New" w:hAnsi="Courier New" w:cs="Courier New"/>
          <w:sz w:val="24"/>
          <w:szCs w:val="24"/>
        </w:rPr>
      </w:pPr>
      <w:r w:rsidRPr="001A578A">
        <w:rPr>
          <w:rFonts w:ascii="Courier New" w:hAnsi="Courier New" w:cs="Courier New"/>
          <w:sz w:val="24"/>
          <w:szCs w:val="24"/>
        </w:rPr>
        <w:t>G</w:t>
      </w:r>
      <w:r w:rsidR="00132C81" w:rsidRPr="001A578A">
        <w:rPr>
          <w:rFonts w:ascii="Courier New" w:hAnsi="Courier New" w:cs="Courier New"/>
          <w:sz w:val="24"/>
          <w:szCs w:val="24"/>
        </w:rPr>
        <w:t xml:space="preserve">rouped or sequenced </w:t>
      </w:r>
      <w:r>
        <w:rPr>
          <w:rFonts w:ascii="Courier New" w:hAnsi="Courier New" w:cs="Courier New"/>
          <w:sz w:val="24"/>
          <w:szCs w:val="24"/>
        </w:rPr>
        <w:t>application</w:t>
      </w:r>
      <w:r w:rsidR="00132C81" w:rsidRPr="001A578A">
        <w:rPr>
          <w:rFonts w:ascii="Courier New" w:hAnsi="Courier New" w:cs="Courier New"/>
          <w:sz w:val="24"/>
          <w:szCs w:val="24"/>
        </w:rPr>
        <w:t xml:space="preserve"> access</w:t>
      </w:r>
      <w:r w:rsidR="00994969">
        <w:rPr>
          <w:rFonts w:ascii="Courier New" w:hAnsi="Courier New" w:cs="Courier New"/>
          <w:sz w:val="24"/>
          <w:szCs w:val="24"/>
        </w:rPr>
        <w:t>.</w:t>
      </w:r>
      <w:r w:rsidR="00132C81" w:rsidRPr="001A578A">
        <w:rPr>
          <w:rFonts w:ascii="Courier New" w:hAnsi="Courier New" w:cs="Courier New"/>
          <w:sz w:val="24"/>
          <w:szCs w:val="24"/>
        </w:rPr>
        <w:t xml:space="preserve"> </w:t>
      </w:r>
      <w:r>
        <w:rPr>
          <w:rFonts w:ascii="Courier New" w:hAnsi="Courier New" w:cs="Courier New"/>
          <w:sz w:val="24"/>
          <w:szCs w:val="24"/>
        </w:rPr>
        <w:t>p</w:t>
      </w:r>
      <w:r w:rsidR="00132C81" w:rsidRPr="001A578A">
        <w:rPr>
          <w:rFonts w:ascii="Courier New" w:hAnsi="Courier New" w:cs="Courier New"/>
          <w:sz w:val="24"/>
          <w:szCs w:val="24"/>
        </w:rPr>
        <w:t xml:space="preserve">erformance/behavior/failure at an aggregate level to support potential </w:t>
      </w:r>
      <w:r>
        <w:rPr>
          <w:rFonts w:ascii="Courier New" w:hAnsi="Courier New" w:cs="Courier New"/>
          <w:sz w:val="24"/>
          <w:szCs w:val="24"/>
        </w:rPr>
        <w:t>Application Provider</w:t>
      </w:r>
      <w:r w:rsidR="00132C81" w:rsidRPr="001A578A">
        <w:rPr>
          <w:rFonts w:ascii="Courier New" w:hAnsi="Courier New" w:cs="Courier New"/>
          <w:sz w:val="24"/>
          <w:szCs w:val="24"/>
        </w:rPr>
        <w:t xml:space="preserve">-driven strategies. Examples of aggregate levels include grouped video clips, web pages, </w:t>
      </w:r>
      <w:r>
        <w:rPr>
          <w:rFonts w:ascii="Courier New" w:hAnsi="Courier New" w:cs="Courier New"/>
          <w:sz w:val="24"/>
          <w:szCs w:val="24"/>
        </w:rPr>
        <w:t>and sets of software download.</w:t>
      </w:r>
    </w:p>
    <w:p w14:paraId="4B5CC752" w14:textId="77777777" w:rsidR="00132C81" w:rsidRPr="001A578A" w:rsidRDefault="001A578A" w:rsidP="006647F9">
      <w:pPr>
        <w:pStyle w:val="ListParagraph"/>
        <w:numPr>
          <w:ilvl w:val="0"/>
          <w:numId w:val="44"/>
        </w:numPr>
        <w:jc w:val="left"/>
        <w:rPr>
          <w:rFonts w:ascii="Courier New" w:hAnsi="Courier New" w:cs="Courier New"/>
          <w:sz w:val="24"/>
          <w:szCs w:val="24"/>
        </w:rPr>
      </w:pPr>
      <w:r w:rsidRPr="001A578A">
        <w:rPr>
          <w:rFonts w:ascii="Courier New" w:hAnsi="Courier New" w:cs="Courier New"/>
          <w:sz w:val="24"/>
          <w:szCs w:val="24"/>
        </w:rPr>
        <w:t>S</w:t>
      </w:r>
      <w:r w:rsidR="00132C81" w:rsidRPr="001A578A">
        <w:rPr>
          <w:rFonts w:ascii="Courier New" w:hAnsi="Courier New" w:cs="Courier New"/>
          <w:sz w:val="24"/>
          <w:szCs w:val="24"/>
        </w:rPr>
        <w:t>ecurity logs, aggregated or summarized according to agreement (with additional detail potentially provided during security events, by agreement)</w:t>
      </w:r>
      <w:r>
        <w:rPr>
          <w:rFonts w:ascii="Courier New" w:hAnsi="Courier New" w:cs="Courier New"/>
          <w:sz w:val="24"/>
          <w:szCs w:val="24"/>
        </w:rPr>
        <w:t>.</w:t>
      </w:r>
    </w:p>
    <w:p w14:paraId="415773CC" w14:textId="77777777" w:rsidR="00132C81" w:rsidRPr="001A578A" w:rsidRDefault="001A578A" w:rsidP="006647F9">
      <w:pPr>
        <w:pStyle w:val="ListParagraph"/>
        <w:numPr>
          <w:ilvl w:val="0"/>
          <w:numId w:val="44"/>
        </w:numPr>
        <w:jc w:val="left"/>
        <w:rPr>
          <w:rFonts w:ascii="Courier New" w:hAnsi="Courier New" w:cs="Courier New"/>
          <w:sz w:val="24"/>
          <w:szCs w:val="24"/>
        </w:rPr>
      </w:pPr>
      <w:r w:rsidRPr="001A578A">
        <w:rPr>
          <w:rFonts w:ascii="Courier New" w:hAnsi="Courier New" w:cs="Courier New"/>
          <w:sz w:val="24"/>
          <w:szCs w:val="24"/>
        </w:rPr>
        <w:t>A</w:t>
      </w:r>
      <w:r w:rsidR="00132C81" w:rsidRPr="001A578A">
        <w:rPr>
          <w:rFonts w:ascii="Courier New" w:hAnsi="Courier New" w:cs="Courier New"/>
          <w:sz w:val="24"/>
          <w:szCs w:val="24"/>
        </w:rPr>
        <w:t>ccess logs (EU), when needed for troubleshooting</w:t>
      </w:r>
      <w:r>
        <w:rPr>
          <w:rFonts w:ascii="Courier New" w:hAnsi="Courier New" w:cs="Courier New"/>
          <w:sz w:val="24"/>
          <w:szCs w:val="24"/>
        </w:rPr>
        <w:t>.</w:t>
      </w:r>
    </w:p>
    <w:p w14:paraId="53023F3C" w14:textId="77777777" w:rsidR="00132C81" w:rsidRPr="001A578A" w:rsidRDefault="001A578A" w:rsidP="006647F9">
      <w:pPr>
        <w:pStyle w:val="ListParagraph"/>
        <w:numPr>
          <w:ilvl w:val="0"/>
          <w:numId w:val="44"/>
        </w:numPr>
        <w:jc w:val="left"/>
        <w:rPr>
          <w:rFonts w:ascii="Courier New" w:hAnsi="Courier New" w:cs="Courier New"/>
          <w:sz w:val="24"/>
          <w:szCs w:val="24"/>
        </w:rPr>
      </w:pPr>
      <w:r w:rsidRPr="001A578A">
        <w:rPr>
          <w:rFonts w:ascii="Courier New" w:hAnsi="Courier New" w:cs="Courier New"/>
          <w:sz w:val="24"/>
          <w:szCs w:val="24"/>
        </w:rPr>
        <w:t>A</w:t>
      </w:r>
      <w:r w:rsidR="00132C81" w:rsidRPr="001A578A">
        <w:rPr>
          <w:rFonts w:ascii="Courier New" w:hAnsi="Courier New" w:cs="Courier New"/>
          <w:sz w:val="24"/>
          <w:szCs w:val="24"/>
        </w:rPr>
        <w:t>pplication logs (what is the application doing), when needed for shared troubleshooting</w:t>
      </w:r>
      <w:r>
        <w:rPr>
          <w:rFonts w:ascii="Courier New" w:hAnsi="Courier New" w:cs="Courier New"/>
          <w:sz w:val="24"/>
          <w:szCs w:val="24"/>
        </w:rPr>
        <w:t>.</w:t>
      </w:r>
    </w:p>
    <w:p w14:paraId="1840D0BE" w14:textId="77777777" w:rsidR="00132C81" w:rsidRDefault="001A578A" w:rsidP="006647F9">
      <w:pPr>
        <w:pStyle w:val="ListParagraph"/>
        <w:numPr>
          <w:ilvl w:val="0"/>
          <w:numId w:val="44"/>
        </w:numPr>
        <w:jc w:val="left"/>
      </w:pPr>
      <w:proofErr w:type="spellStart"/>
      <w:r w:rsidRPr="001A578A">
        <w:rPr>
          <w:rFonts w:ascii="Courier New" w:hAnsi="Courier New" w:cs="Courier New"/>
          <w:sz w:val="24"/>
          <w:szCs w:val="24"/>
        </w:rPr>
        <w:t>S</w:t>
      </w:r>
      <w:r w:rsidR="00132C81" w:rsidRPr="001A578A">
        <w:rPr>
          <w:rFonts w:ascii="Courier New" w:hAnsi="Courier New" w:cs="Courier New"/>
          <w:sz w:val="24"/>
          <w:szCs w:val="24"/>
        </w:rPr>
        <w:t>yslogs</w:t>
      </w:r>
      <w:proofErr w:type="spellEnd"/>
      <w:r w:rsidR="00132C81" w:rsidRPr="001A578A">
        <w:rPr>
          <w:rFonts w:ascii="Courier New" w:hAnsi="Courier New" w:cs="Courier New"/>
          <w:sz w:val="24"/>
          <w:szCs w:val="24"/>
        </w:rPr>
        <w:t xml:space="preserve"> (network management), when needed for shared troubleshooting</w:t>
      </w:r>
      <w:r w:rsidR="00390825">
        <w:rPr>
          <w:rFonts w:ascii="Courier New" w:hAnsi="Courier New" w:cs="Courier New"/>
          <w:sz w:val="24"/>
          <w:szCs w:val="24"/>
        </w:rPr>
        <w:t>.</w:t>
      </w:r>
    </w:p>
    <w:p w14:paraId="0994CABD" w14:textId="68DDC663" w:rsidR="00132C81" w:rsidRDefault="00390825" w:rsidP="00132C81">
      <w:r>
        <w:t>The two</w:t>
      </w:r>
      <w:r w:rsidR="00132A7E">
        <w:t xml:space="preserve"> AD’s</w:t>
      </w:r>
      <w:r w:rsidR="00132C81">
        <w:t xml:space="preserve"> may supply additional security logs to each other as agreed to </w:t>
      </w:r>
      <w:r>
        <w:t>by</w:t>
      </w:r>
      <w:r w:rsidR="00132C81">
        <w:t xml:space="preserve"> contract(s). Examples include the following:</w:t>
      </w:r>
    </w:p>
    <w:p w14:paraId="2C32739A" w14:textId="77777777" w:rsidR="00132C81" w:rsidRPr="00390825" w:rsidRDefault="00390825" w:rsidP="006647F9">
      <w:pPr>
        <w:pStyle w:val="ListParagraph"/>
        <w:numPr>
          <w:ilvl w:val="0"/>
          <w:numId w:val="45"/>
        </w:numPr>
        <w:jc w:val="left"/>
        <w:rPr>
          <w:rFonts w:ascii="Courier New" w:hAnsi="Courier New" w:cs="Courier New"/>
          <w:sz w:val="24"/>
          <w:szCs w:val="24"/>
        </w:rPr>
      </w:pPr>
      <w:r w:rsidRPr="00390825">
        <w:rPr>
          <w:rFonts w:ascii="Courier New" w:hAnsi="Courier New" w:cs="Courier New"/>
          <w:sz w:val="24"/>
          <w:szCs w:val="24"/>
        </w:rPr>
        <w:t>I</w:t>
      </w:r>
      <w:r w:rsidR="00132C81" w:rsidRPr="00390825">
        <w:rPr>
          <w:rFonts w:ascii="Courier New" w:hAnsi="Courier New" w:cs="Courier New"/>
          <w:sz w:val="24"/>
          <w:szCs w:val="24"/>
        </w:rPr>
        <w:t xml:space="preserve">nformation related to general security-relevant activity which may be of use from a protective or response perspective, such as types and counts of attacks detected, related source information, related target information, etc. </w:t>
      </w:r>
    </w:p>
    <w:p w14:paraId="2689A49A" w14:textId="24289FB6" w:rsidR="00132C81" w:rsidRPr="00390825" w:rsidRDefault="00390825" w:rsidP="006647F9">
      <w:pPr>
        <w:pStyle w:val="ListParagraph"/>
        <w:numPr>
          <w:ilvl w:val="0"/>
          <w:numId w:val="45"/>
        </w:numPr>
        <w:jc w:val="left"/>
        <w:rPr>
          <w:rFonts w:ascii="Courier New" w:hAnsi="Courier New" w:cs="Courier New"/>
          <w:sz w:val="24"/>
          <w:szCs w:val="24"/>
        </w:rPr>
      </w:pPr>
      <w:r w:rsidRPr="00390825">
        <w:rPr>
          <w:rFonts w:ascii="Courier New" w:hAnsi="Courier New" w:cs="Courier New"/>
          <w:sz w:val="24"/>
          <w:szCs w:val="24"/>
        </w:rPr>
        <w:t>A</w:t>
      </w:r>
      <w:r w:rsidR="00132C81" w:rsidRPr="00390825">
        <w:rPr>
          <w:rFonts w:ascii="Courier New" w:hAnsi="Courier New" w:cs="Courier New"/>
          <w:sz w:val="24"/>
          <w:szCs w:val="24"/>
        </w:rPr>
        <w:t xml:space="preserve">ggregated or summarized </w:t>
      </w:r>
      <w:r>
        <w:rPr>
          <w:rFonts w:ascii="Courier New" w:hAnsi="Courier New" w:cs="Courier New"/>
          <w:sz w:val="24"/>
          <w:szCs w:val="24"/>
        </w:rPr>
        <w:t xml:space="preserve">logs </w:t>
      </w:r>
      <w:r w:rsidR="00132C81" w:rsidRPr="00390825">
        <w:rPr>
          <w:rFonts w:ascii="Courier New" w:hAnsi="Courier New" w:cs="Courier New"/>
          <w:sz w:val="24"/>
          <w:szCs w:val="24"/>
        </w:rPr>
        <w:t>according to agreement (with additional detail potentially provided during security events, by agreement)</w:t>
      </w:r>
      <w:r w:rsidR="00994969">
        <w:rPr>
          <w:rFonts w:ascii="Courier New" w:hAnsi="Courier New" w:cs="Courier New"/>
          <w:sz w:val="24"/>
          <w:szCs w:val="24"/>
        </w:rPr>
        <w:t>.</w:t>
      </w:r>
    </w:p>
    <w:p w14:paraId="097C70A1" w14:textId="77777777" w:rsidR="00712F0F" w:rsidRDefault="00712F0F" w:rsidP="00DD7FFD">
      <w:pPr>
        <w:pStyle w:val="ListParagraph"/>
        <w:ind w:left="792"/>
        <w:jc w:val="left"/>
      </w:pPr>
    </w:p>
    <w:p w14:paraId="05F98B50" w14:textId="77777777" w:rsidR="00031265" w:rsidRDefault="00A30D87" w:rsidP="00031265">
      <w:pPr>
        <w:pStyle w:val="Heading2"/>
        <w:ind w:left="864"/>
      </w:pPr>
      <w:bookmarkStart w:id="68" w:name="_Toc457471236"/>
      <w:r w:rsidRPr="00457B6F">
        <w:t xml:space="preserve">Operations </w:t>
      </w:r>
      <w:r w:rsidR="00F419E9" w:rsidRPr="00457B6F">
        <w:t>– Service Perfor</w:t>
      </w:r>
      <w:r w:rsidR="00F419E9">
        <w:t xml:space="preserve">mance </w:t>
      </w:r>
      <w:r>
        <w:t>and Monitoring Guidelines</w:t>
      </w:r>
      <w:bookmarkEnd w:id="68"/>
    </w:p>
    <w:p w14:paraId="51621FBA" w14:textId="77777777" w:rsidR="00667398" w:rsidRPr="00C85CFD" w:rsidRDefault="00667398" w:rsidP="00667398">
      <w:r w:rsidRPr="00C85CFD">
        <w:t xml:space="preserve">Service Performance refers to monitoring metrics </w:t>
      </w:r>
      <w:r w:rsidR="005459D9">
        <w:t xml:space="preserve">related to multicast delivery </w:t>
      </w:r>
      <w:r w:rsidRPr="00C85CFD">
        <w:t>via probes</w:t>
      </w:r>
      <w:r w:rsidR="005459D9">
        <w:t>.</w:t>
      </w:r>
      <w:r w:rsidRPr="00C85CFD">
        <w:t xml:space="preserve"> </w:t>
      </w:r>
      <w:r w:rsidR="005459D9">
        <w:t xml:space="preserve">The </w:t>
      </w:r>
      <w:r>
        <w:t>focus</w:t>
      </w:r>
      <w:r w:rsidR="005459D9">
        <w:t xml:space="preserve"> is</w:t>
      </w:r>
      <w:r>
        <w:t xml:space="preserve"> </w:t>
      </w:r>
      <w:r w:rsidRPr="00C85CFD">
        <w:t xml:space="preserve">on </w:t>
      </w:r>
      <w:r w:rsidR="005459D9">
        <w:t xml:space="preserve">the </w:t>
      </w:r>
      <w:r w:rsidRPr="00C85CFD">
        <w:t xml:space="preserve">service provided by </w:t>
      </w:r>
      <w:r w:rsidR="005459D9">
        <w:t>AD-2</w:t>
      </w:r>
      <w:r w:rsidRPr="00C85CFD">
        <w:t xml:space="preserve"> to </w:t>
      </w:r>
      <w:r w:rsidR="005459D9">
        <w:t>AD-1</w:t>
      </w:r>
      <w:r w:rsidRPr="00C85CFD">
        <w:t xml:space="preserve"> on behalf of all </w:t>
      </w:r>
      <w:r w:rsidR="005459D9">
        <w:t xml:space="preserve">multicast application sources </w:t>
      </w:r>
      <w:r w:rsidR="005459D9">
        <w:lastRenderedPageBreak/>
        <w:t xml:space="preserve">(metrics </w:t>
      </w:r>
      <w:r w:rsidRPr="00C85CFD">
        <w:t xml:space="preserve">may be </w:t>
      </w:r>
      <w:r w:rsidR="005459D9">
        <w:t>specified for</w:t>
      </w:r>
      <w:r w:rsidRPr="00C85CFD">
        <w:t xml:space="preserve"> SLA use or otherwise</w:t>
      </w:r>
      <w:r w:rsidR="005459D9">
        <w:t>)</w:t>
      </w:r>
      <w:r w:rsidRPr="00C85CFD">
        <w:t>.</w:t>
      </w:r>
      <w:r w:rsidR="005459D9">
        <w:t xml:space="preserve"> Associated guidelines are as follows:</w:t>
      </w:r>
    </w:p>
    <w:p w14:paraId="3C680E18" w14:textId="77777777" w:rsidR="00667398" w:rsidRPr="005459D9" w:rsidRDefault="00974B7E" w:rsidP="00E804B7">
      <w:pPr>
        <w:pStyle w:val="ListParagraph"/>
        <w:numPr>
          <w:ilvl w:val="0"/>
          <w:numId w:val="47"/>
        </w:numPr>
        <w:contextualSpacing w:val="0"/>
        <w:jc w:val="left"/>
        <w:rPr>
          <w:rFonts w:ascii="Courier New" w:hAnsi="Courier New" w:cs="Courier New"/>
          <w:sz w:val="24"/>
          <w:szCs w:val="24"/>
        </w:rPr>
      </w:pPr>
      <w:r>
        <w:rPr>
          <w:rFonts w:ascii="Courier New" w:hAnsi="Courier New" w:cs="Courier New"/>
          <w:sz w:val="24"/>
          <w:szCs w:val="24"/>
        </w:rPr>
        <w:t>Both AD’s are expected to monitor, collect, and analyze service performance metrics for multicast applications. AD-2 provides relevant performance information to AD-1; this enables AD-1 to create an end-to-end performance view on behalf of the multicast application source.</w:t>
      </w:r>
    </w:p>
    <w:p w14:paraId="7EF17B4B" w14:textId="77777777" w:rsidR="00667398" w:rsidRPr="005459D9" w:rsidRDefault="00974B7E" w:rsidP="00E804B7">
      <w:pPr>
        <w:pStyle w:val="ListParagraph"/>
        <w:numPr>
          <w:ilvl w:val="0"/>
          <w:numId w:val="47"/>
        </w:numPr>
        <w:contextualSpacing w:val="0"/>
        <w:jc w:val="left"/>
        <w:rPr>
          <w:rFonts w:ascii="Courier New" w:hAnsi="Courier New" w:cs="Courier New"/>
          <w:sz w:val="24"/>
          <w:szCs w:val="24"/>
        </w:rPr>
      </w:pPr>
      <w:r>
        <w:rPr>
          <w:rFonts w:ascii="Courier New" w:hAnsi="Courier New" w:cs="Courier New"/>
          <w:sz w:val="24"/>
          <w:szCs w:val="24"/>
        </w:rPr>
        <w:t>Both AD’s are expected to agree on the type of probes to be used to monitor multicast delivery performance. For example, AD-2 may permit AD-1’s probes to be utilized in the AD-2 multicast service footprint. Alternately, AD-2 may deploy its own probes and relay performance information back to AD-1</w:t>
      </w:r>
      <w:r w:rsidR="004810F4">
        <w:rPr>
          <w:rFonts w:ascii="Courier New" w:hAnsi="Courier New" w:cs="Courier New"/>
          <w:sz w:val="24"/>
          <w:szCs w:val="24"/>
        </w:rPr>
        <w:t>.</w:t>
      </w:r>
      <w:r w:rsidR="00667398" w:rsidRPr="005459D9">
        <w:rPr>
          <w:rFonts w:ascii="Courier New" w:hAnsi="Courier New" w:cs="Courier New"/>
          <w:sz w:val="24"/>
          <w:szCs w:val="24"/>
        </w:rPr>
        <w:t xml:space="preserve">   </w:t>
      </w:r>
    </w:p>
    <w:p w14:paraId="1113DE84" w14:textId="77777777" w:rsidR="00667398" w:rsidRPr="005459D9" w:rsidRDefault="004810F4" w:rsidP="00E804B7">
      <w:pPr>
        <w:pStyle w:val="ListParagraph"/>
        <w:numPr>
          <w:ilvl w:val="0"/>
          <w:numId w:val="47"/>
        </w:numPr>
        <w:contextualSpacing w:val="0"/>
        <w:jc w:val="left"/>
        <w:rPr>
          <w:rFonts w:ascii="Courier New" w:hAnsi="Courier New" w:cs="Courier New"/>
          <w:sz w:val="24"/>
          <w:szCs w:val="24"/>
        </w:rPr>
      </w:pPr>
      <w:r>
        <w:rPr>
          <w:rFonts w:ascii="Courier New" w:hAnsi="Courier New" w:cs="Courier New"/>
          <w:sz w:val="24"/>
          <w:szCs w:val="24"/>
        </w:rPr>
        <w:t xml:space="preserve">In the event of performance degradation (SLA violation), AD-1 may have to compensate the multicast application source per SLA agreement. As appropriate, AD-1 may seek compensation from AD-2 if the cause of the degradation is in AD-2’s network. </w:t>
      </w:r>
    </w:p>
    <w:p w14:paraId="424C2194" w14:textId="1F10B9AE" w:rsidR="00667398" w:rsidRPr="00667398" w:rsidRDefault="00667398" w:rsidP="00667398">
      <w:r w:rsidRPr="00667398">
        <w:t xml:space="preserve">Service Monitoring generally refers to a service (as a whole) provided on behalf of a particular </w:t>
      </w:r>
      <w:r w:rsidR="004810F4">
        <w:t>multicast application source</w:t>
      </w:r>
      <w:r w:rsidR="001C7629">
        <w:t xml:space="preserve"> provider. It thus involves complaints from End Users when service problems occur. EUs direct their complaints to the source provider; in turn the source provider</w:t>
      </w:r>
      <w:r w:rsidRPr="00667398">
        <w:t xml:space="preserve"> </w:t>
      </w:r>
      <w:r w:rsidR="001C7629">
        <w:t xml:space="preserve">submits these complaints to AD-1. The responsibility for service delivery lies with AD-1; as such AD-1 will need to determine where the service problem is occurring – its own network or in AD-2. It is expected that each AD will </w:t>
      </w:r>
      <w:r w:rsidRPr="00667398">
        <w:t xml:space="preserve">have tools to monitor </w:t>
      </w:r>
      <w:r w:rsidR="001C7629">
        <w:t xml:space="preserve">multicast </w:t>
      </w:r>
      <w:r w:rsidRPr="00667398">
        <w:t xml:space="preserve">service status in its own network. </w:t>
      </w:r>
    </w:p>
    <w:p w14:paraId="7DB10A5F" w14:textId="77777777" w:rsidR="00E81B79" w:rsidRDefault="003C4410" w:rsidP="00E804B7">
      <w:pPr>
        <w:pStyle w:val="ListParagraph"/>
        <w:numPr>
          <w:ilvl w:val="0"/>
          <w:numId w:val="48"/>
        </w:numPr>
        <w:contextualSpacing w:val="0"/>
        <w:jc w:val="left"/>
        <w:rPr>
          <w:rFonts w:ascii="Courier New" w:hAnsi="Courier New" w:cs="Courier New"/>
          <w:sz w:val="24"/>
          <w:szCs w:val="24"/>
        </w:rPr>
      </w:pPr>
      <w:r w:rsidRPr="00E81B79">
        <w:rPr>
          <w:rFonts w:ascii="Courier New" w:hAnsi="Courier New" w:cs="Courier New"/>
          <w:sz w:val="24"/>
          <w:szCs w:val="24"/>
        </w:rPr>
        <w:t xml:space="preserve">Both AD’s will determine how best to deploy multicast service monitoring tools. Typically, each AD will deploy its own set of monitoring tools; in which case, </w:t>
      </w:r>
      <w:r w:rsidR="00E81B79" w:rsidRPr="00E81B79">
        <w:rPr>
          <w:rFonts w:ascii="Courier New" w:hAnsi="Courier New" w:cs="Courier New"/>
          <w:sz w:val="24"/>
          <w:szCs w:val="24"/>
        </w:rPr>
        <w:t>both AD’s are expected to inform each other when multicast delivery problems are detected.</w:t>
      </w:r>
      <w:r w:rsidR="00E81B79">
        <w:rPr>
          <w:rFonts w:ascii="Courier New" w:hAnsi="Courier New" w:cs="Courier New"/>
          <w:sz w:val="24"/>
          <w:szCs w:val="24"/>
        </w:rPr>
        <w:t xml:space="preserve"> </w:t>
      </w:r>
    </w:p>
    <w:p w14:paraId="0BE7D607" w14:textId="77777777" w:rsidR="00667398" w:rsidRPr="00E81B79" w:rsidRDefault="00E81B79" w:rsidP="00E804B7">
      <w:pPr>
        <w:pStyle w:val="ListParagraph"/>
        <w:numPr>
          <w:ilvl w:val="0"/>
          <w:numId w:val="48"/>
        </w:numPr>
        <w:contextualSpacing w:val="0"/>
        <w:jc w:val="left"/>
        <w:rPr>
          <w:rFonts w:ascii="Courier New" w:hAnsi="Courier New" w:cs="Courier New"/>
          <w:sz w:val="24"/>
          <w:szCs w:val="24"/>
        </w:rPr>
      </w:pPr>
      <w:r>
        <w:rPr>
          <w:rFonts w:ascii="Courier New" w:hAnsi="Courier New" w:cs="Courier New"/>
          <w:sz w:val="24"/>
          <w:szCs w:val="24"/>
        </w:rPr>
        <w:t xml:space="preserve">AD-2 may experience some problems in its network. </w:t>
      </w:r>
      <w:r w:rsidR="00AB1372">
        <w:rPr>
          <w:rFonts w:ascii="Courier New" w:hAnsi="Courier New" w:cs="Courier New"/>
          <w:sz w:val="24"/>
          <w:szCs w:val="24"/>
        </w:rPr>
        <w:t xml:space="preserve">For example, for the AMT Use Cases, one or more AMT Relays may be experiencing difficulties. AD-2 may be able to fix the problem by rerouting the multicast streams via alternate AMT Relays. </w:t>
      </w:r>
      <w:r w:rsidR="00667398" w:rsidRPr="00E81B79">
        <w:rPr>
          <w:rFonts w:ascii="Courier New" w:hAnsi="Courier New" w:cs="Courier New"/>
          <w:sz w:val="24"/>
          <w:szCs w:val="24"/>
        </w:rPr>
        <w:t xml:space="preserve">If </w:t>
      </w:r>
      <w:r w:rsidR="003B6C03">
        <w:rPr>
          <w:rFonts w:ascii="Courier New" w:hAnsi="Courier New" w:cs="Courier New"/>
          <w:sz w:val="24"/>
          <w:szCs w:val="24"/>
        </w:rPr>
        <w:t xml:space="preserve">the fix is not successful and multicast service delivery degrades, then AD-2 needs to report the issue to AD-1. </w:t>
      </w:r>
    </w:p>
    <w:p w14:paraId="580A733A" w14:textId="77777777" w:rsidR="00667398" w:rsidRPr="00667398" w:rsidRDefault="00667398" w:rsidP="00E804B7">
      <w:pPr>
        <w:pStyle w:val="ListParagraph"/>
        <w:numPr>
          <w:ilvl w:val="0"/>
          <w:numId w:val="48"/>
        </w:numPr>
        <w:contextualSpacing w:val="0"/>
        <w:jc w:val="left"/>
      </w:pPr>
      <w:r w:rsidRPr="003C4410">
        <w:rPr>
          <w:rFonts w:ascii="Courier New" w:hAnsi="Courier New" w:cs="Courier New"/>
          <w:sz w:val="24"/>
          <w:szCs w:val="24"/>
        </w:rPr>
        <w:lastRenderedPageBreak/>
        <w:t xml:space="preserve">When problem </w:t>
      </w:r>
      <w:r w:rsidR="003B6C03">
        <w:rPr>
          <w:rFonts w:ascii="Courier New" w:hAnsi="Courier New" w:cs="Courier New"/>
          <w:sz w:val="24"/>
          <w:szCs w:val="24"/>
        </w:rPr>
        <w:t>notific</w:t>
      </w:r>
      <w:r w:rsidRPr="003C4410">
        <w:rPr>
          <w:rFonts w:ascii="Courier New" w:hAnsi="Courier New" w:cs="Courier New"/>
          <w:sz w:val="24"/>
          <w:szCs w:val="24"/>
        </w:rPr>
        <w:t xml:space="preserve">ation is received from a </w:t>
      </w:r>
      <w:r w:rsidR="003B6C03">
        <w:rPr>
          <w:rFonts w:ascii="Courier New" w:hAnsi="Courier New" w:cs="Courier New"/>
          <w:sz w:val="24"/>
          <w:szCs w:val="24"/>
        </w:rPr>
        <w:t>multicast application source</w:t>
      </w:r>
      <w:r w:rsidRPr="003C4410">
        <w:rPr>
          <w:rFonts w:ascii="Courier New" w:hAnsi="Courier New" w:cs="Courier New"/>
          <w:sz w:val="24"/>
          <w:szCs w:val="24"/>
        </w:rPr>
        <w:t xml:space="preserve">, </w:t>
      </w:r>
      <w:r w:rsidR="00F40B5D">
        <w:rPr>
          <w:rFonts w:ascii="Courier New" w:hAnsi="Courier New" w:cs="Courier New"/>
          <w:sz w:val="24"/>
          <w:szCs w:val="24"/>
        </w:rPr>
        <w:t xml:space="preserve">AD-1 determines whether the cause of the problem is within its own network or within the AD-2 domain. If the cause is within the AD-2 domain, then AD-1 </w:t>
      </w:r>
      <w:r w:rsidR="003B6C03">
        <w:rPr>
          <w:rFonts w:ascii="Courier New" w:hAnsi="Courier New" w:cs="Courier New"/>
          <w:sz w:val="24"/>
          <w:szCs w:val="24"/>
        </w:rPr>
        <w:t>supplies all</w:t>
      </w:r>
      <w:r w:rsidRPr="003C4410">
        <w:rPr>
          <w:rFonts w:ascii="Courier New" w:hAnsi="Courier New" w:cs="Courier New"/>
          <w:sz w:val="24"/>
          <w:szCs w:val="24"/>
        </w:rPr>
        <w:t xml:space="preserve"> necessary information</w:t>
      </w:r>
      <w:r w:rsidR="003B6C03">
        <w:rPr>
          <w:rFonts w:ascii="Courier New" w:hAnsi="Courier New" w:cs="Courier New"/>
          <w:sz w:val="24"/>
          <w:szCs w:val="24"/>
        </w:rPr>
        <w:t xml:space="preserve"> to AD-2</w:t>
      </w:r>
      <w:r w:rsidRPr="003C4410">
        <w:rPr>
          <w:rFonts w:ascii="Courier New" w:hAnsi="Courier New" w:cs="Courier New"/>
          <w:sz w:val="24"/>
          <w:szCs w:val="24"/>
        </w:rPr>
        <w:t>. Examples of supporting information include the following:</w:t>
      </w:r>
    </w:p>
    <w:p w14:paraId="23F36A1D" w14:textId="4583C43C" w:rsidR="00667398" w:rsidRPr="00667398" w:rsidRDefault="00667398" w:rsidP="00E804B7">
      <w:pPr>
        <w:numPr>
          <w:ilvl w:val="0"/>
          <w:numId w:val="49"/>
        </w:numPr>
      </w:pPr>
      <w:r w:rsidRPr="00667398">
        <w:t>Kind of problem(s)</w:t>
      </w:r>
      <w:r w:rsidR="00994969">
        <w:t>.</w:t>
      </w:r>
      <w:r w:rsidRPr="00667398">
        <w:t xml:space="preserve"> </w:t>
      </w:r>
    </w:p>
    <w:p w14:paraId="4C3A9F8B" w14:textId="77777777" w:rsidR="00667398" w:rsidRPr="00667398" w:rsidRDefault="00667398" w:rsidP="00E804B7">
      <w:pPr>
        <w:numPr>
          <w:ilvl w:val="0"/>
          <w:numId w:val="49"/>
        </w:numPr>
      </w:pPr>
      <w:r w:rsidRPr="00667398">
        <w:t xml:space="preserve">Starting point &amp; duration of problem(s). </w:t>
      </w:r>
    </w:p>
    <w:p w14:paraId="00077C81" w14:textId="77777777" w:rsidR="00667398" w:rsidRPr="00667398" w:rsidRDefault="00667398" w:rsidP="00E804B7">
      <w:pPr>
        <w:numPr>
          <w:ilvl w:val="0"/>
          <w:numId w:val="49"/>
        </w:numPr>
      </w:pPr>
      <w:r w:rsidRPr="00667398">
        <w:t xml:space="preserve">Conditions in which problem(s) occur. </w:t>
      </w:r>
    </w:p>
    <w:p w14:paraId="3A400EA5" w14:textId="77777777" w:rsidR="00667398" w:rsidRPr="00667398" w:rsidRDefault="00667398" w:rsidP="00E804B7">
      <w:pPr>
        <w:numPr>
          <w:ilvl w:val="0"/>
          <w:numId w:val="49"/>
        </w:numPr>
      </w:pPr>
      <w:r w:rsidRPr="00667398">
        <w:t xml:space="preserve">IP address blocks of affected users. </w:t>
      </w:r>
    </w:p>
    <w:p w14:paraId="467EA91B" w14:textId="77777777" w:rsidR="00667398" w:rsidRPr="00667398" w:rsidRDefault="00667398" w:rsidP="00E804B7">
      <w:pPr>
        <w:numPr>
          <w:ilvl w:val="0"/>
          <w:numId w:val="49"/>
        </w:numPr>
      </w:pPr>
      <w:r w:rsidRPr="00667398">
        <w:t xml:space="preserve">ISPs of affected users. </w:t>
      </w:r>
    </w:p>
    <w:p w14:paraId="042A5E22" w14:textId="77777777" w:rsidR="00667398" w:rsidRPr="00667398" w:rsidRDefault="00667398" w:rsidP="00E804B7">
      <w:pPr>
        <w:numPr>
          <w:ilvl w:val="0"/>
          <w:numId w:val="49"/>
        </w:numPr>
      </w:pPr>
      <w:r w:rsidRPr="00667398">
        <w:t xml:space="preserve">Type of access e.g., mobile versus desktop. </w:t>
      </w:r>
    </w:p>
    <w:p w14:paraId="6869F25A" w14:textId="77777777" w:rsidR="00667398" w:rsidRPr="00667398" w:rsidRDefault="00667398" w:rsidP="00E804B7">
      <w:pPr>
        <w:numPr>
          <w:ilvl w:val="0"/>
          <w:numId w:val="49"/>
        </w:numPr>
      </w:pPr>
      <w:r w:rsidRPr="00667398">
        <w:t xml:space="preserve">Locations of affected EUs. </w:t>
      </w:r>
    </w:p>
    <w:p w14:paraId="438342C8" w14:textId="77777777" w:rsidR="00667398" w:rsidRPr="003C4410" w:rsidRDefault="00F40B5D" w:rsidP="00E804B7">
      <w:pPr>
        <w:pStyle w:val="ListParagraph"/>
        <w:numPr>
          <w:ilvl w:val="0"/>
          <w:numId w:val="50"/>
        </w:numPr>
        <w:contextualSpacing w:val="0"/>
        <w:jc w:val="left"/>
        <w:rPr>
          <w:rFonts w:ascii="Courier New" w:hAnsi="Courier New" w:cs="Courier New"/>
          <w:sz w:val="24"/>
          <w:szCs w:val="24"/>
        </w:rPr>
      </w:pPr>
      <w:r>
        <w:rPr>
          <w:rFonts w:ascii="Courier New" w:hAnsi="Courier New" w:cs="Courier New"/>
          <w:sz w:val="24"/>
          <w:szCs w:val="24"/>
        </w:rPr>
        <w:t>Both AD’s conduct some form of root cause analysis for multicast service delivery problems. Examples of various factors for consideration include</w:t>
      </w:r>
      <w:r w:rsidR="00667398" w:rsidRPr="003C4410">
        <w:rPr>
          <w:rFonts w:ascii="Courier New" w:hAnsi="Courier New" w:cs="Courier New"/>
          <w:sz w:val="24"/>
          <w:szCs w:val="24"/>
        </w:rPr>
        <w:t>:</w:t>
      </w:r>
    </w:p>
    <w:p w14:paraId="1DA5D590" w14:textId="77777777" w:rsidR="00667398" w:rsidRPr="00667398" w:rsidRDefault="00667398" w:rsidP="00E804B7">
      <w:pPr>
        <w:numPr>
          <w:ilvl w:val="0"/>
          <w:numId w:val="51"/>
        </w:numPr>
      </w:pPr>
      <w:r w:rsidRPr="00667398">
        <w:t xml:space="preserve">Verification that the service configuration matches the product features. </w:t>
      </w:r>
    </w:p>
    <w:p w14:paraId="7DFEC628" w14:textId="77777777" w:rsidR="00667398" w:rsidRPr="00667398" w:rsidRDefault="00667398" w:rsidP="00E804B7">
      <w:pPr>
        <w:numPr>
          <w:ilvl w:val="0"/>
          <w:numId w:val="51"/>
        </w:numPr>
      </w:pPr>
      <w:r w:rsidRPr="00667398">
        <w:t xml:space="preserve">Correlation and consolidation of the various customer problems and resource troubles into a single root service problem.  </w:t>
      </w:r>
    </w:p>
    <w:p w14:paraId="3204EC5C" w14:textId="77777777" w:rsidR="00667398" w:rsidRPr="00667398" w:rsidRDefault="00667398" w:rsidP="00E804B7">
      <w:pPr>
        <w:numPr>
          <w:ilvl w:val="0"/>
          <w:numId w:val="51"/>
        </w:numPr>
      </w:pPr>
      <w:r w:rsidRPr="00667398">
        <w:t xml:space="preserve">Prioritization of currently open service problems, giving consideration to problem impact, service level agreement, etc. </w:t>
      </w:r>
    </w:p>
    <w:p w14:paraId="01EC5AC5" w14:textId="77777777" w:rsidR="00667398" w:rsidRPr="00667398" w:rsidRDefault="00667398" w:rsidP="00E804B7">
      <w:pPr>
        <w:numPr>
          <w:ilvl w:val="0"/>
          <w:numId w:val="51"/>
        </w:numPr>
      </w:pPr>
      <w:r w:rsidRPr="00667398">
        <w:t xml:space="preserve">Conduction of service tests, including one time tests or a series of tests over a period of time. </w:t>
      </w:r>
    </w:p>
    <w:p w14:paraId="6362E6C5" w14:textId="77777777" w:rsidR="00667398" w:rsidRPr="00667398" w:rsidRDefault="00667398" w:rsidP="00E804B7">
      <w:pPr>
        <w:numPr>
          <w:ilvl w:val="0"/>
          <w:numId w:val="51"/>
        </w:numPr>
      </w:pPr>
      <w:r w:rsidRPr="00667398">
        <w:t xml:space="preserve">Analysis of test results. </w:t>
      </w:r>
    </w:p>
    <w:p w14:paraId="643BFE0A" w14:textId="77777777" w:rsidR="00667398" w:rsidRPr="00667398" w:rsidRDefault="00667398" w:rsidP="00E804B7">
      <w:pPr>
        <w:numPr>
          <w:ilvl w:val="0"/>
          <w:numId w:val="51"/>
        </w:numPr>
      </w:pPr>
      <w:r w:rsidRPr="00667398">
        <w:t xml:space="preserve">Analysis of relevant network fault or performance data. </w:t>
      </w:r>
    </w:p>
    <w:p w14:paraId="6C8DBABE" w14:textId="77777777" w:rsidR="00667398" w:rsidRPr="00667398" w:rsidRDefault="00667398" w:rsidP="00E804B7">
      <w:pPr>
        <w:numPr>
          <w:ilvl w:val="0"/>
          <w:numId w:val="51"/>
        </w:numPr>
      </w:pPr>
      <w:r w:rsidRPr="00667398">
        <w:t>Analysis of the problem information provided by the customer (CP).</w:t>
      </w:r>
    </w:p>
    <w:p w14:paraId="1442078F" w14:textId="77777777" w:rsidR="00F40B5D" w:rsidRDefault="00667398" w:rsidP="00E804B7">
      <w:pPr>
        <w:pStyle w:val="ListParagraph"/>
        <w:numPr>
          <w:ilvl w:val="0"/>
          <w:numId w:val="52"/>
        </w:numPr>
        <w:contextualSpacing w:val="0"/>
        <w:jc w:val="left"/>
        <w:rPr>
          <w:rFonts w:ascii="Courier New" w:hAnsi="Courier New" w:cs="Courier New"/>
          <w:sz w:val="24"/>
          <w:szCs w:val="24"/>
        </w:rPr>
      </w:pPr>
      <w:bookmarkStart w:id="69" w:name="_Toc298412653"/>
      <w:r w:rsidRPr="00F40B5D">
        <w:rPr>
          <w:rFonts w:ascii="Courier New" w:hAnsi="Courier New" w:cs="Courier New"/>
          <w:sz w:val="24"/>
          <w:szCs w:val="24"/>
        </w:rPr>
        <w:lastRenderedPageBreak/>
        <w:t xml:space="preserve">Once the cause of the problem has been determined and the problem has been fixed, </w:t>
      </w:r>
      <w:r w:rsidR="00F40B5D" w:rsidRPr="00F40B5D">
        <w:rPr>
          <w:rFonts w:ascii="Courier New" w:hAnsi="Courier New" w:cs="Courier New"/>
          <w:sz w:val="24"/>
          <w:szCs w:val="24"/>
        </w:rPr>
        <w:t xml:space="preserve">both AD’s need to work jointly to verify and validate the success of the fix. </w:t>
      </w:r>
      <w:bookmarkEnd w:id="69"/>
    </w:p>
    <w:p w14:paraId="4428A83B" w14:textId="77777777" w:rsidR="00667398" w:rsidRPr="00F40B5D" w:rsidRDefault="00667398" w:rsidP="00E804B7">
      <w:pPr>
        <w:pStyle w:val="ListParagraph"/>
        <w:numPr>
          <w:ilvl w:val="0"/>
          <w:numId w:val="52"/>
        </w:numPr>
        <w:contextualSpacing w:val="0"/>
        <w:jc w:val="left"/>
        <w:rPr>
          <w:rFonts w:ascii="Courier New" w:hAnsi="Courier New" w:cs="Courier New"/>
          <w:sz w:val="24"/>
          <w:szCs w:val="24"/>
        </w:rPr>
      </w:pPr>
      <w:r w:rsidRPr="00F40B5D">
        <w:rPr>
          <w:rFonts w:ascii="Courier New" w:hAnsi="Courier New" w:cs="Courier New"/>
          <w:sz w:val="24"/>
          <w:szCs w:val="24"/>
        </w:rPr>
        <w:t xml:space="preserve">Faults in service could lead to SLA violation for which </w:t>
      </w:r>
      <w:r w:rsidR="006B3148">
        <w:rPr>
          <w:rFonts w:ascii="Courier New" w:hAnsi="Courier New" w:cs="Courier New"/>
          <w:sz w:val="24"/>
          <w:szCs w:val="24"/>
        </w:rPr>
        <w:t>the multicast application source provider</w:t>
      </w:r>
      <w:r w:rsidRPr="00F40B5D">
        <w:rPr>
          <w:rFonts w:ascii="Courier New" w:hAnsi="Courier New" w:cs="Courier New"/>
          <w:sz w:val="24"/>
          <w:szCs w:val="24"/>
        </w:rPr>
        <w:t xml:space="preserve"> </w:t>
      </w:r>
      <w:r w:rsidRPr="00F40B5D">
        <w:rPr>
          <w:rFonts w:ascii="Courier New" w:hAnsi="Courier New" w:cs="Courier New"/>
          <w:i/>
          <w:sz w:val="24"/>
          <w:szCs w:val="24"/>
        </w:rPr>
        <w:t>may</w:t>
      </w:r>
      <w:r w:rsidRPr="00F40B5D">
        <w:rPr>
          <w:rFonts w:ascii="Courier New" w:hAnsi="Courier New" w:cs="Courier New"/>
          <w:sz w:val="24"/>
          <w:szCs w:val="24"/>
        </w:rPr>
        <w:t xml:space="preserve"> have to be compensated by </w:t>
      </w:r>
      <w:r w:rsidR="006B3148">
        <w:rPr>
          <w:rFonts w:ascii="Courier New" w:hAnsi="Courier New" w:cs="Courier New"/>
          <w:sz w:val="24"/>
          <w:szCs w:val="24"/>
        </w:rPr>
        <w:t>AD-1. S</w:t>
      </w:r>
      <w:r w:rsidRPr="00F40B5D">
        <w:rPr>
          <w:rFonts w:ascii="Courier New" w:hAnsi="Courier New" w:cs="Courier New"/>
          <w:sz w:val="24"/>
          <w:szCs w:val="24"/>
        </w:rPr>
        <w:t xml:space="preserve">ubsequently, </w:t>
      </w:r>
      <w:r w:rsidR="006B3148">
        <w:rPr>
          <w:rFonts w:ascii="Courier New" w:hAnsi="Courier New" w:cs="Courier New"/>
          <w:sz w:val="24"/>
          <w:szCs w:val="24"/>
        </w:rPr>
        <w:t>AD-1</w:t>
      </w:r>
      <w:r w:rsidRPr="00F40B5D">
        <w:rPr>
          <w:rFonts w:ascii="Courier New" w:hAnsi="Courier New" w:cs="Courier New"/>
          <w:sz w:val="24"/>
          <w:szCs w:val="24"/>
        </w:rPr>
        <w:t xml:space="preserve"> </w:t>
      </w:r>
      <w:r w:rsidRPr="00F40B5D">
        <w:rPr>
          <w:rFonts w:ascii="Courier New" w:hAnsi="Courier New" w:cs="Courier New"/>
          <w:i/>
          <w:sz w:val="24"/>
          <w:szCs w:val="24"/>
        </w:rPr>
        <w:t>may</w:t>
      </w:r>
      <w:r w:rsidRPr="00F40B5D">
        <w:rPr>
          <w:rFonts w:ascii="Courier New" w:hAnsi="Courier New" w:cs="Courier New"/>
          <w:sz w:val="24"/>
          <w:szCs w:val="24"/>
        </w:rPr>
        <w:t xml:space="preserve"> have to be compensated by </w:t>
      </w:r>
      <w:r w:rsidR="006B3148">
        <w:rPr>
          <w:rFonts w:ascii="Courier New" w:hAnsi="Courier New" w:cs="Courier New"/>
          <w:sz w:val="24"/>
          <w:szCs w:val="24"/>
        </w:rPr>
        <w:t>AD-2</w:t>
      </w:r>
      <w:r w:rsidRPr="00F40B5D">
        <w:rPr>
          <w:rFonts w:ascii="Courier New" w:hAnsi="Courier New" w:cs="Courier New"/>
          <w:sz w:val="24"/>
          <w:szCs w:val="24"/>
        </w:rPr>
        <w:t xml:space="preserve"> based on the contract.</w:t>
      </w:r>
    </w:p>
    <w:p w14:paraId="66CAAA82" w14:textId="77777777" w:rsidR="00031265" w:rsidRDefault="00971CC3" w:rsidP="00031265">
      <w:pPr>
        <w:pStyle w:val="Heading2"/>
        <w:ind w:left="864"/>
      </w:pPr>
      <w:bookmarkStart w:id="70" w:name="_Toc457471237"/>
      <w:r>
        <w:t xml:space="preserve">Client </w:t>
      </w:r>
      <w:r w:rsidR="00A30D87">
        <w:t>Reliability Models/Service Assurance Guidelines</w:t>
      </w:r>
      <w:bookmarkEnd w:id="70"/>
    </w:p>
    <w:p w14:paraId="07FC3D95" w14:textId="77777777" w:rsidR="00971CC3" w:rsidRDefault="00971CC3" w:rsidP="00971CC3">
      <w:r>
        <w:t>There are multiple options for instituting reliability architectures, most a</w:t>
      </w:r>
      <w:r w:rsidR="00952749">
        <w:t>re at the application level. Both AD’s</w:t>
      </w:r>
      <w:r>
        <w:t xml:space="preserve"> should work those out with their contract/agreement and with </w:t>
      </w:r>
      <w:r w:rsidR="00952749">
        <w:t>the multicast application source providers.</w:t>
      </w:r>
    </w:p>
    <w:p w14:paraId="72D3365F" w14:textId="77777777" w:rsidR="00A30D87" w:rsidRDefault="00971CC3" w:rsidP="00971CC3">
      <w:r>
        <w:t xml:space="preserve">Network reliability </w:t>
      </w:r>
      <w:r w:rsidR="00952749">
        <w:t>can also be enhanced by the two AD’s by provisioning alternate delivery mechanisms via unicast means.</w:t>
      </w:r>
    </w:p>
    <w:p w14:paraId="2BD9D206" w14:textId="77777777" w:rsidR="004362CC" w:rsidRPr="004362CC" w:rsidRDefault="004362CC" w:rsidP="005704F8">
      <w:pPr>
        <w:pStyle w:val="Heading1"/>
      </w:pPr>
      <w:bookmarkStart w:id="71" w:name="_Toc457471238"/>
      <w:r>
        <w:t>Troubleshooting and D</w:t>
      </w:r>
      <w:r w:rsidRPr="004362CC">
        <w:t>iagnostics</w:t>
      </w:r>
      <w:bookmarkEnd w:id="71"/>
    </w:p>
    <w:p w14:paraId="5E5AFF3A" w14:textId="77777777" w:rsidR="004362CC" w:rsidRPr="004362CC" w:rsidRDefault="004362CC" w:rsidP="004362CC">
      <w:r w:rsidRPr="004362CC">
        <w:t xml:space="preserve">Any service provider supporting multicast delivery of content should have the capability to </w:t>
      </w:r>
      <w:r w:rsidR="000814EC">
        <w:t>collect diagnostics as part of multicast troubleshooting practices</w:t>
      </w:r>
      <w:r w:rsidRPr="004362CC">
        <w:t xml:space="preserve"> and resolve network issues</w:t>
      </w:r>
      <w:r w:rsidR="000814EC">
        <w:t xml:space="preserve"> accordingly</w:t>
      </w:r>
      <w:r w:rsidRPr="004362CC">
        <w:t>.  Issues may become apparent or identified either through network monitoring functions or by customer reported problems</w:t>
      </w:r>
      <w:r w:rsidR="000814EC">
        <w:t xml:space="preserve"> as described in section 4.4</w:t>
      </w:r>
      <w:r w:rsidRPr="004362CC">
        <w:t>.</w:t>
      </w:r>
    </w:p>
    <w:p w14:paraId="63FE461C" w14:textId="42118339" w:rsidR="004362CC" w:rsidRDefault="000814EC" w:rsidP="004362CC">
      <w:r>
        <w:t xml:space="preserve">It is expected that multicast diagnostics will be collected according to currently established practices [MDH-04]. </w:t>
      </w:r>
      <w:r w:rsidR="004362CC" w:rsidRPr="004362CC">
        <w:t xml:space="preserve">However, given that inter-domain </w:t>
      </w:r>
      <w:r w:rsidR="00132A7E">
        <w:t xml:space="preserve">multicast </w:t>
      </w:r>
      <w:r w:rsidR="004362CC" w:rsidRPr="004362CC">
        <w:t xml:space="preserve">creates a significant interdependence of proper networking functionality between providers there does exist a need for providers to be able to signal/alert each other if there are any issues noted by either one.  </w:t>
      </w:r>
    </w:p>
    <w:p w14:paraId="2CD48B8C" w14:textId="6EF6735F" w:rsidR="0032461F" w:rsidRPr="004362CC" w:rsidRDefault="0032461F" w:rsidP="0032461F">
      <w:r>
        <w:t xml:space="preserve">Service providers may also wish to allow limited read-only administrative access to their routers via a looking-glass style router proxy to facilitate the debugging of multicast control state and peering status. Software implementations </w:t>
      </w:r>
      <w:r w:rsidR="00E52A11">
        <w:t xml:space="preserve">for this purpose is readily </w:t>
      </w:r>
      <w:r>
        <w:t xml:space="preserve">available </w:t>
      </w:r>
      <w:r w:rsidR="00E52A11">
        <w:t>[Traceroute]</w:t>
      </w:r>
      <w:r w:rsidR="006B0BB0">
        <w:t xml:space="preserve">, </w:t>
      </w:r>
      <w:r w:rsidR="00001664">
        <w:t>[</w:t>
      </w:r>
      <w:r w:rsidR="009307B5">
        <w:t>draft-</w:t>
      </w:r>
      <w:proofErr w:type="spellStart"/>
      <w:r w:rsidR="006B0BB0">
        <w:t>MTraceroute</w:t>
      </w:r>
      <w:proofErr w:type="spellEnd"/>
      <w:r w:rsidR="006B0BB0">
        <w:t>]</w:t>
      </w:r>
      <w:r w:rsidR="00E52A11">
        <w:t xml:space="preserve"> and</w:t>
      </w:r>
      <w:r>
        <w:t xml:space="preserve"> can be easily extended to provide access to commonly-used multicast troubleshooting commands in a secure manner.</w:t>
      </w:r>
    </w:p>
    <w:p w14:paraId="70FA387F" w14:textId="77777777" w:rsidR="00685D30" w:rsidRPr="00685D30" w:rsidRDefault="004362CC" w:rsidP="00685D30">
      <w:r w:rsidRPr="004362CC">
        <w:t xml:space="preserve">The specifics of the notification and alerts are beyond the scope of this document, but general guidelines are </w:t>
      </w:r>
      <w:r w:rsidR="00711F88">
        <w:t xml:space="preserve">similar to those described </w:t>
      </w:r>
      <w:r w:rsidR="00711F88">
        <w:lastRenderedPageBreak/>
        <w:t xml:space="preserve">in section 4.4 (Service Performance and Monitoring). </w:t>
      </w:r>
      <w:r w:rsidR="00CF3768">
        <w:t>Some general communications issues are stated as follows.</w:t>
      </w:r>
      <w:r w:rsidR="00DB18B1">
        <w:t xml:space="preserve"> </w:t>
      </w:r>
    </w:p>
    <w:p w14:paraId="4A565AA5" w14:textId="77777777" w:rsidR="00CF3768" w:rsidRPr="00DB18B1" w:rsidRDefault="00CF3768" w:rsidP="00E804B7">
      <w:pPr>
        <w:pStyle w:val="ListParagraph"/>
        <w:numPr>
          <w:ilvl w:val="0"/>
          <w:numId w:val="57"/>
        </w:numPr>
        <w:jc w:val="left"/>
        <w:rPr>
          <w:rFonts w:ascii="Courier New" w:hAnsi="Courier New" w:cs="Courier New"/>
          <w:sz w:val="24"/>
          <w:szCs w:val="24"/>
        </w:rPr>
      </w:pPr>
      <w:r w:rsidRPr="00DB18B1">
        <w:rPr>
          <w:rFonts w:ascii="Courier New" w:hAnsi="Courier New" w:cs="Courier New"/>
          <w:sz w:val="24"/>
          <w:szCs w:val="24"/>
        </w:rPr>
        <w:t>Appropriate communications channels will be established between the customer service and operations groups from both AD’s to facilitate information sharing related to diagnostic troubleshooting.</w:t>
      </w:r>
    </w:p>
    <w:p w14:paraId="6DE0452E" w14:textId="77777777" w:rsidR="00CF3768" w:rsidRDefault="00CF3768" w:rsidP="00E804B7">
      <w:pPr>
        <w:numPr>
          <w:ilvl w:val="0"/>
          <w:numId w:val="56"/>
        </w:numPr>
      </w:pPr>
      <w:r>
        <w:t>A default resolution period may be considered to resolve open issues. Alternately, mutually acceptable resolution periods could be established depending on the severity of the identified trouble.</w:t>
      </w:r>
    </w:p>
    <w:p w14:paraId="4FCADC5D" w14:textId="77777777" w:rsidR="006F6F19" w:rsidRDefault="006F6F19" w:rsidP="001E3E79">
      <w:pPr>
        <w:pStyle w:val="Heading1"/>
      </w:pPr>
      <w:bookmarkStart w:id="72" w:name="_Toc457471239"/>
      <w:r w:rsidRPr="003C727C">
        <w:t>Security Considerations</w:t>
      </w:r>
      <w:bookmarkEnd w:id="72"/>
    </w:p>
    <w:p w14:paraId="3474AFEE" w14:textId="77777777" w:rsidR="00D8159F" w:rsidRDefault="00D8159F" w:rsidP="00D8159F">
      <w:r>
        <w:t>From a security perspective, normal security procedures are expected to be followed by each AD to facilitate multicast delivery to registered and authenticated end users. Additionally:</w:t>
      </w:r>
    </w:p>
    <w:p w14:paraId="7B8E169F" w14:textId="5FB00966" w:rsidR="00D8159F" w:rsidRPr="002D39ED" w:rsidRDefault="00D8159F" w:rsidP="00E804B7">
      <w:pPr>
        <w:pStyle w:val="ListParagraph"/>
        <w:numPr>
          <w:ilvl w:val="0"/>
          <w:numId w:val="29"/>
        </w:numPr>
        <w:contextualSpacing w:val="0"/>
        <w:jc w:val="left"/>
      </w:pPr>
      <w:r>
        <w:rPr>
          <w:rFonts w:ascii="Courier New" w:hAnsi="Courier New" w:cs="Courier New"/>
          <w:sz w:val="24"/>
          <w:szCs w:val="24"/>
        </w:rPr>
        <w:t>Encryption - Peering point links may be encrypted per agreement for multicast delivery.</w:t>
      </w:r>
    </w:p>
    <w:p w14:paraId="1506D7D0" w14:textId="7F6568F0" w:rsidR="00D8159F" w:rsidRPr="002D39ED" w:rsidRDefault="00D8159F" w:rsidP="00E804B7">
      <w:pPr>
        <w:pStyle w:val="ListParagraph"/>
        <w:numPr>
          <w:ilvl w:val="0"/>
          <w:numId w:val="29"/>
        </w:numPr>
        <w:contextualSpacing w:val="0"/>
        <w:jc w:val="left"/>
        <w:rPr>
          <w:rFonts w:ascii="Courier New" w:hAnsi="Courier New" w:cs="Courier New"/>
          <w:sz w:val="24"/>
          <w:szCs w:val="24"/>
        </w:rPr>
      </w:pPr>
      <w:r w:rsidRPr="002D39ED">
        <w:rPr>
          <w:rFonts w:ascii="Courier New" w:hAnsi="Courier New" w:cs="Courier New"/>
          <w:sz w:val="24"/>
          <w:szCs w:val="24"/>
        </w:rPr>
        <w:t xml:space="preserve">Security Breach Mitigation Plan </w:t>
      </w:r>
      <w:r>
        <w:rPr>
          <w:rFonts w:ascii="Courier New" w:hAnsi="Courier New" w:cs="Courier New"/>
          <w:sz w:val="24"/>
          <w:szCs w:val="24"/>
        </w:rPr>
        <w:t>– In the event of a security breach, the two AD’s are expected to have a mitigation plan for shutting down the peering point and directing multicast traffic over alternat</w:t>
      </w:r>
      <w:r w:rsidR="00132A7E">
        <w:rPr>
          <w:rFonts w:ascii="Courier New" w:hAnsi="Courier New" w:cs="Courier New"/>
          <w:sz w:val="24"/>
          <w:szCs w:val="24"/>
        </w:rPr>
        <w:t>ive</w:t>
      </w:r>
      <w:r>
        <w:rPr>
          <w:rFonts w:ascii="Courier New" w:hAnsi="Courier New" w:cs="Courier New"/>
          <w:sz w:val="24"/>
          <w:szCs w:val="24"/>
        </w:rPr>
        <w:t xml:space="preserve"> peering points. It is also expected that appropriate information will be shared for the purpose of securing the identified breach.</w:t>
      </w:r>
    </w:p>
    <w:p w14:paraId="4291F864" w14:textId="77777777" w:rsidR="00952749" w:rsidRDefault="00952749" w:rsidP="00952749">
      <w:r>
        <w:t xml:space="preserve">DRM and Application Accounting, Authorization and Authentication should be the responsibility of the </w:t>
      </w:r>
      <w:r w:rsidR="00912772">
        <w:t>multicast application source provider</w:t>
      </w:r>
      <w:r>
        <w:t xml:space="preserve"> and/or </w:t>
      </w:r>
      <w:r w:rsidR="00912772">
        <w:t>AD-1. AD-1 needs to work out the appropriate agreements with the source provider.</w:t>
      </w:r>
    </w:p>
    <w:p w14:paraId="74F2E626" w14:textId="77777777" w:rsidR="00952749" w:rsidRDefault="00952749" w:rsidP="00952749">
      <w:r>
        <w:t>Network has no DRM responsibilities, but might have authentication and authorization obligations.</w:t>
      </w:r>
      <w:r w:rsidR="00912772">
        <w:t xml:space="preserve"> </w:t>
      </w:r>
      <w:r>
        <w:t>These though are consistent with normal operations of a CDN to insure end user reliability, security and network security</w:t>
      </w:r>
      <w:r w:rsidR="00E52A11">
        <w:t xml:space="preserve">. </w:t>
      </w:r>
    </w:p>
    <w:p w14:paraId="25742722" w14:textId="77777777" w:rsidR="00952749" w:rsidRDefault="00912772" w:rsidP="00952749">
      <w:r>
        <w:t>AD-1</w:t>
      </w:r>
      <w:r w:rsidR="00952749">
        <w:t xml:space="preserve"> and </w:t>
      </w:r>
      <w:r>
        <w:t>AD-2</w:t>
      </w:r>
      <w:r w:rsidR="00952749">
        <w:t xml:space="preserve"> should have mechanism</w:t>
      </w:r>
      <w:r>
        <w:t>s</w:t>
      </w:r>
      <w:r w:rsidR="00952749">
        <w:t xml:space="preserve"> in place to ensure proper accounting for the volume of bytes delivered through the peering point and separately the number of bytes delivered to EUs.</w:t>
      </w:r>
      <w:r>
        <w:t xml:space="preserve"> </w:t>
      </w:r>
      <w:r w:rsidR="00653AB6">
        <w:t xml:space="preserve">For example, [BCP38] style filtering could be deployed by both AD’s to ensure that only legitimately sourced multicast content is exchanged between them. </w:t>
      </w:r>
    </w:p>
    <w:p w14:paraId="740E0968" w14:textId="25D1EA13" w:rsidR="00912772" w:rsidRPr="00912772" w:rsidRDefault="00BB26EE" w:rsidP="00912772">
      <w:r>
        <w:lastRenderedPageBreak/>
        <w:t xml:space="preserve">Authentication and authorization of EU to receive multicast content is done at the application layer between the client application and the source. This may involve some kind of token authentication and is done at the application layer independently of the two AD’s. </w:t>
      </w:r>
      <w:r w:rsidR="00912772" w:rsidRPr="00912772">
        <w:t>If the</w:t>
      </w:r>
      <w:r w:rsidR="00912772">
        <w:t>re are</w:t>
      </w:r>
      <w:r w:rsidR="00912772" w:rsidRPr="00912772">
        <w:t xml:space="preserve"> problem</w:t>
      </w:r>
      <w:r w:rsidR="00912772">
        <w:t>s</w:t>
      </w:r>
      <w:r w:rsidR="00912772" w:rsidRPr="00912772">
        <w:t xml:space="preserve"> related to failure of token authentication when end-users are supported by </w:t>
      </w:r>
      <w:r w:rsidR="00912772">
        <w:t>AD-2</w:t>
      </w:r>
      <w:r w:rsidR="00912772" w:rsidRPr="00912772">
        <w:t xml:space="preserve">, then some means of validating proper working of the token authentication process (e.g., back-end servers querying </w:t>
      </w:r>
      <w:r w:rsidR="00912772">
        <w:t>the multicast application source provider’s</w:t>
      </w:r>
      <w:r w:rsidR="00912772" w:rsidRPr="00912772">
        <w:t xml:space="preserve"> token authentication ser</w:t>
      </w:r>
      <w:r w:rsidR="00912772">
        <w:t xml:space="preserve">ver are communicating properly) should </w:t>
      </w:r>
      <w:r w:rsidR="00912772" w:rsidRPr="00912772">
        <w:t xml:space="preserve">be </w:t>
      </w:r>
      <w:r w:rsidR="00912772">
        <w:t>consider</w:t>
      </w:r>
      <w:r w:rsidR="00912772" w:rsidRPr="00912772">
        <w:t xml:space="preserve">ed. </w:t>
      </w:r>
      <w:r>
        <w:t>Implementation details are beyond the scope of this document.</w:t>
      </w:r>
    </w:p>
    <w:p w14:paraId="598BD49D" w14:textId="77777777" w:rsidR="00055923" w:rsidRDefault="00055923" w:rsidP="00055923">
      <w:pPr>
        <w:pStyle w:val="Heading1"/>
      </w:pPr>
      <w:bookmarkStart w:id="73" w:name="_Toc457471240"/>
      <w:r w:rsidRPr="003C727C">
        <w:t>IANA Considerations</w:t>
      </w:r>
      <w:bookmarkEnd w:id="73"/>
    </w:p>
    <w:p w14:paraId="6468725C" w14:textId="62AFC615" w:rsidR="00B816CD" w:rsidRPr="00B816CD" w:rsidRDefault="00301DF1" w:rsidP="00B816CD">
      <w:r>
        <w:t>No considerations identified in this document</w:t>
      </w:r>
    </w:p>
    <w:p w14:paraId="15F81FC5" w14:textId="77777777" w:rsidR="001E3E79" w:rsidRPr="003C727C" w:rsidRDefault="001E3E79" w:rsidP="001E3E79">
      <w:pPr>
        <w:pStyle w:val="Heading1"/>
      </w:pPr>
      <w:bookmarkStart w:id="74" w:name="_Toc457471241"/>
      <w:r w:rsidRPr="003C727C">
        <w:t>Conclusions</w:t>
      </w:r>
      <w:bookmarkEnd w:id="74"/>
    </w:p>
    <w:p w14:paraId="6AE79511" w14:textId="77777777" w:rsidR="001E3E79" w:rsidRDefault="0043611B" w:rsidP="001E3E79">
      <w:r>
        <w:t>This Best Current Practice document provides detailed Use Case scenarios for the transmission of applications via multicast across peering points between two Administrative Domains. A detailed set of guidelines supporting the delivery is provided for all Use Cases.</w:t>
      </w:r>
    </w:p>
    <w:p w14:paraId="514E9879" w14:textId="1297B992" w:rsidR="0043611B" w:rsidRDefault="0043611B" w:rsidP="007C13D7">
      <w:r>
        <w:t>For Use Cases involving AM</w:t>
      </w:r>
      <w:r w:rsidR="007C13D7">
        <w:t>T tunnels (cases 3.4 and 3.5), i</w:t>
      </w:r>
      <w:r>
        <w:t>t is recommended that proper procedures are implemented such that the various AMT Gateways (at the End User devices and the AMT nodes in AD-2) are able to find the correct AMT Relay in other AMT nodes as appropriate.</w:t>
      </w:r>
      <w:r w:rsidR="007C13D7">
        <w:t xml:space="preserve"> Section 4.</w:t>
      </w:r>
      <w:commentRangeStart w:id="75"/>
      <w:del w:id="76" w:author="TARAPORE, PERCY S" w:date="2017-09-25T17:34:00Z">
        <w:r w:rsidR="007C13D7" w:rsidDel="001F3C4F">
          <w:delText>3</w:delText>
        </w:r>
      </w:del>
      <w:ins w:id="77" w:author="TARAPORE, PERCY S" w:date="2017-09-25T17:34:00Z">
        <w:r w:rsidR="001F3C4F">
          <w:t>2</w:t>
        </w:r>
        <w:commentRangeEnd w:id="75"/>
        <w:r w:rsidR="001F3C4F">
          <w:rPr>
            <w:rStyle w:val="CommentReference"/>
          </w:rPr>
          <w:commentReference w:id="75"/>
        </w:r>
      </w:ins>
      <w:r w:rsidR="007C13D7">
        <w:t xml:space="preserve"> provides an overview of one method that finds the optimal Relay-Gateway combination via the use of an </w:t>
      </w:r>
      <w:proofErr w:type="spellStart"/>
      <w:r w:rsidR="007C13D7" w:rsidRPr="001636E6">
        <w:t>A</w:t>
      </w:r>
      <w:r w:rsidR="007C13D7">
        <w:t>nycast</w:t>
      </w:r>
      <w:proofErr w:type="spellEnd"/>
      <w:r w:rsidR="007C13D7">
        <w:t xml:space="preserve"> IP address for AMT Relays.</w:t>
      </w:r>
    </w:p>
    <w:p w14:paraId="543CE38A" w14:textId="77777777" w:rsidR="002E1F5F" w:rsidRPr="003C727C" w:rsidRDefault="002E1F5F" w:rsidP="001E3E79">
      <w:pPr>
        <w:pStyle w:val="Heading1"/>
      </w:pPr>
      <w:bookmarkStart w:id="78" w:name="_Toc457471242"/>
      <w:r w:rsidRPr="003C727C">
        <w:t>References</w:t>
      </w:r>
      <w:bookmarkEnd w:id="78"/>
    </w:p>
    <w:p w14:paraId="3EF1FDEC" w14:textId="77777777" w:rsidR="002E1F5F" w:rsidRPr="003C727C" w:rsidRDefault="002E1F5F" w:rsidP="003C5F89">
      <w:pPr>
        <w:pStyle w:val="Heading2"/>
        <w:ind w:left="864"/>
      </w:pPr>
      <w:bookmarkStart w:id="79" w:name="_Toc457471243"/>
      <w:r w:rsidRPr="003C727C">
        <w:t>Normative References</w:t>
      </w:r>
      <w:bookmarkEnd w:id="79"/>
    </w:p>
    <w:p w14:paraId="64A729F0" w14:textId="77777777" w:rsidR="00AD551F" w:rsidRDefault="002E1F5F" w:rsidP="00780271">
      <w:pPr>
        <w:pStyle w:val="HTMLPreformatted"/>
        <w:tabs>
          <w:tab w:val="clear" w:pos="5616"/>
          <w:tab w:val="clear" w:pos="6048"/>
          <w:tab w:val="clear" w:pos="6480"/>
          <w:tab w:val="clear" w:pos="6912"/>
          <w:tab w:val="clear" w:pos="7344"/>
          <w:tab w:val="clear" w:pos="7776"/>
          <w:tab w:val="clear" w:pos="8640"/>
          <w:tab w:val="clear" w:pos="9072"/>
          <w:tab w:val="clear" w:pos="9504"/>
          <w:tab w:val="clear" w:pos="9936"/>
        </w:tabs>
        <w:rPr>
          <w:rFonts w:eastAsia="Times New Roman"/>
          <w:sz w:val="24"/>
          <w:szCs w:val="24"/>
        </w:rPr>
      </w:pPr>
      <w:r w:rsidRPr="00780271">
        <w:rPr>
          <w:sz w:val="24"/>
          <w:szCs w:val="24"/>
        </w:rPr>
        <w:t>[RFC2</w:t>
      </w:r>
      <w:r w:rsidR="00AD551F" w:rsidRPr="00780271">
        <w:rPr>
          <w:sz w:val="24"/>
          <w:szCs w:val="24"/>
        </w:rPr>
        <w:t>784</w:t>
      </w:r>
      <w:r w:rsidRPr="00780271">
        <w:rPr>
          <w:sz w:val="24"/>
          <w:szCs w:val="24"/>
        </w:rPr>
        <w:t>]</w:t>
      </w:r>
      <w:r w:rsidRPr="00780271">
        <w:rPr>
          <w:sz w:val="24"/>
          <w:szCs w:val="24"/>
        </w:rPr>
        <w:tab/>
      </w:r>
      <w:r w:rsidR="00AD551F" w:rsidRPr="00780271">
        <w:rPr>
          <w:rFonts w:eastAsia="Times New Roman"/>
          <w:sz w:val="24"/>
          <w:szCs w:val="24"/>
        </w:rPr>
        <w:t xml:space="preserve">D. </w:t>
      </w:r>
      <w:proofErr w:type="spellStart"/>
      <w:r w:rsidR="00AD551F" w:rsidRPr="00780271">
        <w:rPr>
          <w:rFonts w:eastAsia="Times New Roman"/>
          <w:sz w:val="24"/>
          <w:szCs w:val="24"/>
        </w:rPr>
        <w:t>Farinacci</w:t>
      </w:r>
      <w:proofErr w:type="spellEnd"/>
      <w:r w:rsidR="00AD551F" w:rsidRPr="00780271">
        <w:rPr>
          <w:rFonts w:eastAsia="Times New Roman"/>
          <w:sz w:val="24"/>
          <w:szCs w:val="24"/>
        </w:rPr>
        <w:t xml:space="preserve">, </w:t>
      </w:r>
      <w:r w:rsidR="00AD551F" w:rsidRPr="00AD551F">
        <w:rPr>
          <w:rFonts w:eastAsia="Times New Roman"/>
          <w:sz w:val="24"/>
          <w:szCs w:val="24"/>
        </w:rPr>
        <w:t>T. Li</w:t>
      </w:r>
      <w:r w:rsidR="00AD551F" w:rsidRPr="00780271">
        <w:rPr>
          <w:rFonts w:eastAsia="Times New Roman"/>
          <w:sz w:val="24"/>
          <w:szCs w:val="24"/>
        </w:rPr>
        <w:t xml:space="preserve">, </w:t>
      </w:r>
      <w:r w:rsidR="00AD551F" w:rsidRPr="00AD551F">
        <w:rPr>
          <w:rFonts w:eastAsia="Times New Roman"/>
          <w:sz w:val="24"/>
          <w:szCs w:val="24"/>
        </w:rPr>
        <w:t>S. Hanks</w:t>
      </w:r>
      <w:r w:rsidR="00AD551F" w:rsidRPr="00780271">
        <w:rPr>
          <w:rFonts w:eastAsia="Times New Roman"/>
          <w:sz w:val="24"/>
          <w:szCs w:val="24"/>
        </w:rPr>
        <w:t xml:space="preserve">, </w:t>
      </w:r>
      <w:r w:rsidR="00AD551F" w:rsidRPr="00AD551F">
        <w:rPr>
          <w:rFonts w:eastAsia="Times New Roman"/>
          <w:sz w:val="24"/>
          <w:szCs w:val="24"/>
        </w:rPr>
        <w:t>D. Meyer</w:t>
      </w:r>
      <w:r w:rsidR="00AD551F" w:rsidRPr="00780271">
        <w:rPr>
          <w:rFonts w:eastAsia="Times New Roman"/>
          <w:sz w:val="24"/>
          <w:szCs w:val="24"/>
        </w:rPr>
        <w:t xml:space="preserve">, </w:t>
      </w:r>
      <w:r w:rsidR="00AD551F" w:rsidRPr="00AD551F">
        <w:rPr>
          <w:rFonts w:eastAsia="Times New Roman"/>
          <w:sz w:val="24"/>
          <w:szCs w:val="24"/>
        </w:rPr>
        <w:t xml:space="preserve">P. </w:t>
      </w:r>
      <w:proofErr w:type="spellStart"/>
      <w:r w:rsidR="00AD551F" w:rsidRPr="00AD551F">
        <w:rPr>
          <w:rFonts w:eastAsia="Times New Roman"/>
          <w:sz w:val="24"/>
          <w:szCs w:val="24"/>
        </w:rPr>
        <w:t>Traina</w:t>
      </w:r>
      <w:proofErr w:type="spellEnd"/>
      <w:r w:rsidR="00AD551F" w:rsidRPr="00780271">
        <w:rPr>
          <w:rFonts w:eastAsia="Times New Roman"/>
          <w:sz w:val="24"/>
          <w:szCs w:val="24"/>
        </w:rPr>
        <w:t>, “Generic</w:t>
      </w:r>
      <w:r w:rsidR="00780271" w:rsidRPr="00780271">
        <w:rPr>
          <w:rFonts w:eastAsia="Times New Roman"/>
          <w:sz w:val="24"/>
          <w:szCs w:val="24"/>
        </w:rPr>
        <w:t xml:space="preserve"> Routing Encapsulation (GRE)”, RFC 2784, </w:t>
      </w:r>
      <w:r w:rsidR="00AD551F" w:rsidRPr="00AD551F">
        <w:rPr>
          <w:rFonts w:eastAsia="Times New Roman"/>
          <w:sz w:val="24"/>
          <w:szCs w:val="24"/>
        </w:rPr>
        <w:t>March 2000</w:t>
      </w:r>
    </w:p>
    <w:p w14:paraId="2CAA0366" w14:textId="3C28511A" w:rsidR="00097297" w:rsidRPr="00097297" w:rsidRDefault="00201D2D" w:rsidP="00097297">
      <w:pPr>
        <w:pStyle w:val="HTMLPreformatted"/>
        <w:tabs>
          <w:tab w:val="clear" w:pos="5616"/>
          <w:tab w:val="clear" w:pos="6048"/>
          <w:tab w:val="clear" w:pos="6480"/>
          <w:tab w:val="clear" w:pos="6912"/>
          <w:tab w:val="clear" w:pos="7344"/>
          <w:tab w:val="clear" w:pos="7776"/>
          <w:tab w:val="clear" w:pos="8640"/>
          <w:tab w:val="clear" w:pos="9072"/>
          <w:tab w:val="clear" w:pos="9504"/>
          <w:tab w:val="clear" w:pos="9936"/>
        </w:tabs>
        <w:rPr>
          <w:rFonts w:eastAsia="Times New Roman"/>
          <w:sz w:val="24"/>
          <w:szCs w:val="24"/>
        </w:rPr>
      </w:pPr>
      <w:r>
        <w:rPr>
          <w:rFonts w:eastAsia="Times New Roman"/>
          <w:sz w:val="24"/>
          <w:szCs w:val="24"/>
        </w:rPr>
        <w:t>[RFC</w:t>
      </w:r>
      <w:r w:rsidR="00097297">
        <w:rPr>
          <w:rFonts w:eastAsia="Times New Roman"/>
          <w:sz w:val="24"/>
          <w:szCs w:val="24"/>
        </w:rPr>
        <w:t>3376] B. Cain, et al, “</w:t>
      </w:r>
      <w:r w:rsidR="00097297" w:rsidRPr="00097297">
        <w:rPr>
          <w:rFonts w:eastAsia="Times New Roman"/>
          <w:sz w:val="24"/>
          <w:szCs w:val="24"/>
        </w:rPr>
        <w:t>Internet Group Management Protocol, Version 3</w:t>
      </w:r>
      <w:r w:rsidR="00097297">
        <w:rPr>
          <w:rFonts w:eastAsia="Times New Roman"/>
          <w:sz w:val="24"/>
          <w:szCs w:val="24"/>
        </w:rPr>
        <w:t>”, RFC 3376, October 2002</w:t>
      </w:r>
    </w:p>
    <w:p w14:paraId="71BC30C7" w14:textId="61ABF02D" w:rsidR="00097297" w:rsidRDefault="00F15974" w:rsidP="00AE32B0">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r>
        <w:rPr>
          <w:rFonts w:eastAsia="Times New Roman"/>
        </w:rPr>
        <w:t>[</w:t>
      </w:r>
      <w:r w:rsidR="00097297">
        <w:rPr>
          <w:rFonts w:eastAsia="Times New Roman"/>
        </w:rPr>
        <w:t>RFC3810] R. Vida and L. Costa, “</w:t>
      </w:r>
      <w:r w:rsidR="00097297" w:rsidRPr="00097297">
        <w:rPr>
          <w:rFonts w:eastAsia="Times New Roman"/>
        </w:rPr>
        <w:t>Multicast Listener Discovery Version 2 (MLDv2) for IPv6</w:t>
      </w:r>
      <w:r w:rsidR="00097297">
        <w:rPr>
          <w:rFonts w:eastAsia="Times New Roman"/>
        </w:rPr>
        <w:t>”, RFC 3810, June 2004</w:t>
      </w:r>
    </w:p>
    <w:p w14:paraId="45285BA0" w14:textId="7813A60E" w:rsidR="00D04246" w:rsidRDefault="00D04246" w:rsidP="00780271">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ins w:id="80" w:author="TARAPORE, PERCY S" w:date="2017-09-26T19:22:00Z"/>
          <w:rFonts w:eastAsia="Times New Roman"/>
        </w:rPr>
      </w:pPr>
      <w:commentRangeStart w:id="81"/>
      <w:del w:id="82" w:author="TARAPORE, PERCY S" w:date="2017-09-26T19:22:00Z">
        <w:r w:rsidDel="00E052A1">
          <w:rPr>
            <w:rFonts w:eastAsia="Times New Roman"/>
          </w:rPr>
          <w:delText xml:space="preserve">[RFC4271] </w:delText>
        </w:r>
        <w:r w:rsidR="00297A54" w:rsidDel="00E052A1">
          <w:rPr>
            <w:rFonts w:eastAsia="Times New Roman"/>
          </w:rPr>
          <w:delText>Y. Rekhter, et al, “</w:delText>
        </w:r>
        <w:r w:rsidR="00297A54" w:rsidRPr="00297A54" w:rsidDel="00E052A1">
          <w:rPr>
            <w:rFonts w:eastAsia="Times New Roman"/>
          </w:rPr>
          <w:delText>A Border Gateway Protocol 4 (BGP-4)</w:delText>
        </w:r>
        <w:r w:rsidR="00297A54" w:rsidDel="00E052A1">
          <w:rPr>
            <w:rFonts w:eastAsia="Times New Roman"/>
          </w:rPr>
          <w:delText>”, RFC 4271, January 2006</w:delText>
        </w:r>
      </w:del>
    </w:p>
    <w:p w14:paraId="24D66664" w14:textId="039AFE85" w:rsidR="00E052A1" w:rsidRDefault="00E052A1" w:rsidP="00780271">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ins w:id="83" w:author="TARAPORE, PERCY S" w:date="2017-09-26T19:22:00Z">
        <w:r>
          <w:rPr>
            <w:rFonts w:eastAsia="Times New Roman"/>
          </w:rPr>
          <w:lastRenderedPageBreak/>
          <w:t xml:space="preserve">[RFC4760] </w:t>
        </w:r>
      </w:ins>
      <w:ins w:id="84" w:author="TARAPORE, PERCY S" w:date="2017-09-26T19:23:00Z">
        <w:r>
          <w:rPr>
            <w:rFonts w:eastAsia="Times New Roman"/>
          </w:rPr>
          <w:t>T. Bates, et al, “</w:t>
        </w:r>
        <w:r w:rsidRPr="00E052A1">
          <w:rPr>
            <w:rFonts w:eastAsia="Times New Roman"/>
          </w:rPr>
          <w:t>Multiprotocol Extensions for BGP-4</w:t>
        </w:r>
        <w:r>
          <w:rPr>
            <w:rFonts w:eastAsia="Times New Roman"/>
          </w:rPr>
          <w:t>”</w:t>
        </w:r>
      </w:ins>
      <w:ins w:id="85" w:author="TARAPORE, PERCY S" w:date="2017-09-26T19:24:00Z">
        <w:r>
          <w:rPr>
            <w:rFonts w:eastAsia="Times New Roman"/>
          </w:rPr>
          <w:t>, RFC 4760, January 2007</w:t>
        </w:r>
        <w:commentRangeEnd w:id="81"/>
        <w:r w:rsidR="00757B9E">
          <w:rPr>
            <w:rStyle w:val="CommentReference"/>
          </w:rPr>
          <w:commentReference w:id="81"/>
        </w:r>
      </w:ins>
    </w:p>
    <w:p w14:paraId="384FDFF8" w14:textId="77777777" w:rsidR="009B167F" w:rsidRDefault="009B167F" w:rsidP="00780271">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r>
        <w:rPr>
          <w:rFonts w:eastAsia="Times New Roman"/>
        </w:rPr>
        <w:t>[RFC4604] H. Holbrook, et al, “Using Internet Group Management Protocol Version 3 (IGMPv3) and Multicast Listener Discovery Protocol</w:t>
      </w:r>
      <w:r w:rsidR="00B70EEC">
        <w:rPr>
          <w:rFonts w:eastAsia="Times New Roman"/>
        </w:rPr>
        <w:t xml:space="preserve"> Version 2 (MLDv2) for Source Specific Multicast”, RFC 4604, August 2006</w:t>
      </w:r>
    </w:p>
    <w:p w14:paraId="7CFB0193" w14:textId="387C0BC1" w:rsidR="008E2BA2" w:rsidRDefault="00F41798" w:rsidP="008E2BA2">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r>
        <w:rPr>
          <w:rFonts w:eastAsia="Times New Roman"/>
        </w:rPr>
        <w:t>[</w:t>
      </w:r>
      <w:r w:rsidR="008E2BA2">
        <w:rPr>
          <w:rFonts w:eastAsia="Times New Roman"/>
        </w:rPr>
        <w:t xml:space="preserve">RFC4609] P. </w:t>
      </w:r>
      <w:proofErr w:type="spellStart"/>
      <w:r w:rsidR="008E2BA2">
        <w:rPr>
          <w:rFonts w:eastAsia="Times New Roman"/>
        </w:rPr>
        <w:t>Savola</w:t>
      </w:r>
      <w:proofErr w:type="spellEnd"/>
      <w:r w:rsidR="008E2BA2">
        <w:rPr>
          <w:rFonts w:eastAsia="Times New Roman"/>
        </w:rPr>
        <w:t>, et al, “</w:t>
      </w:r>
      <w:r w:rsidR="008E2BA2" w:rsidRPr="008E2BA2">
        <w:rPr>
          <w:rFonts w:eastAsia="Times New Roman"/>
        </w:rPr>
        <w:t>Protocol Independent Multicast - Sparse Mode (PIM-SM)</w:t>
      </w:r>
      <w:r w:rsidR="008E2BA2">
        <w:rPr>
          <w:rFonts w:eastAsia="Times New Roman"/>
        </w:rPr>
        <w:t xml:space="preserve"> </w:t>
      </w:r>
      <w:r w:rsidR="008E2BA2" w:rsidRPr="008E2BA2">
        <w:rPr>
          <w:rFonts w:eastAsia="Times New Roman"/>
        </w:rPr>
        <w:t>Multicast Routing Security Issues and Enhancements</w:t>
      </w:r>
      <w:r w:rsidR="008E2BA2">
        <w:rPr>
          <w:rFonts w:eastAsia="Times New Roman"/>
        </w:rPr>
        <w:t>”, RFC 4609, August 2006</w:t>
      </w:r>
    </w:p>
    <w:p w14:paraId="7566902E" w14:textId="77777777" w:rsidR="00297A54" w:rsidRDefault="00297A54" w:rsidP="00780271">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r>
        <w:rPr>
          <w:rFonts w:eastAsia="Times New Roman"/>
        </w:rPr>
        <w:t xml:space="preserve">[RFC7450] G. </w:t>
      </w:r>
      <w:proofErr w:type="spellStart"/>
      <w:r>
        <w:rPr>
          <w:rFonts w:eastAsia="Times New Roman"/>
        </w:rPr>
        <w:t>Bumgardner</w:t>
      </w:r>
      <w:proofErr w:type="spellEnd"/>
      <w:r>
        <w:rPr>
          <w:rFonts w:eastAsia="Times New Roman"/>
        </w:rPr>
        <w:t>, “</w:t>
      </w:r>
      <w:r w:rsidRPr="00297A54">
        <w:rPr>
          <w:rFonts w:eastAsia="Times New Roman"/>
        </w:rPr>
        <w:t>Automatic Multicast Tunneling</w:t>
      </w:r>
      <w:r>
        <w:rPr>
          <w:rFonts w:eastAsia="Times New Roman"/>
        </w:rPr>
        <w:t>”, RFC 7450, February 2015</w:t>
      </w:r>
    </w:p>
    <w:p w14:paraId="05672937" w14:textId="2106B9BF" w:rsidR="006B0BB0" w:rsidRDefault="006B0BB0" w:rsidP="00780271">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r>
        <w:rPr>
          <w:rFonts w:eastAsia="Times New Roman"/>
        </w:rPr>
        <w:t xml:space="preserve">[RFC7761] B. </w:t>
      </w:r>
      <w:proofErr w:type="spellStart"/>
      <w:r>
        <w:rPr>
          <w:rFonts w:eastAsia="Times New Roman"/>
        </w:rPr>
        <w:t>Fenner</w:t>
      </w:r>
      <w:proofErr w:type="spellEnd"/>
      <w:r>
        <w:rPr>
          <w:rFonts w:eastAsia="Times New Roman"/>
        </w:rPr>
        <w:t>, et al, “</w:t>
      </w:r>
      <w:r w:rsidRPr="006B0BB0">
        <w:rPr>
          <w:rFonts w:eastAsia="Times New Roman"/>
        </w:rPr>
        <w:t>Protocol Independent Multicast - Sparse Mode (PIM-SM)</w:t>
      </w:r>
      <w:r>
        <w:rPr>
          <w:rFonts w:eastAsia="Times New Roman"/>
        </w:rPr>
        <w:t xml:space="preserve">: </w:t>
      </w:r>
      <w:r w:rsidRPr="006B0BB0">
        <w:rPr>
          <w:rFonts w:eastAsia="Times New Roman"/>
        </w:rPr>
        <w:t>Protocol Specification (Revised</w:t>
      </w:r>
      <w:r>
        <w:rPr>
          <w:rFonts w:eastAsia="Times New Roman"/>
        </w:rPr>
        <w:t>), RFC 7761, March 2016</w:t>
      </w:r>
    </w:p>
    <w:p w14:paraId="7AB61A63" w14:textId="77777777" w:rsidR="00E52A11" w:rsidRDefault="00E52A11" w:rsidP="00E52A11">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r>
        <w:rPr>
          <w:rFonts w:eastAsia="Times New Roman"/>
        </w:rPr>
        <w:t>[BCP38] P. Ferguson, et al, “</w:t>
      </w:r>
      <w:r w:rsidRPr="00E52A11">
        <w:rPr>
          <w:rFonts w:eastAsia="Times New Roman"/>
        </w:rPr>
        <w:t>Network Ingress Filtering:</w:t>
      </w:r>
      <w:r>
        <w:rPr>
          <w:rFonts w:eastAsia="Times New Roman"/>
        </w:rPr>
        <w:t xml:space="preserve"> Defeating </w:t>
      </w:r>
      <w:r w:rsidRPr="00E52A11">
        <w:rPr>
          <w:rFonts w:eastAsia="Times New Roman"/>
        </w:rPr>
        <w:t>Denial of Service Attacks which employ</w:t>
      </w:r>
      <w:r>
        <w:rPr>
          <w:rFonts w:eastAsia="Times New Roman"/>
        </w:rPr>
        <w:t xml:space="preserve"> </w:t>
      </w:r>
      <w:r w:rsidRPr="00E52A11">
        <w:rPr>
          <w:rFonts w:eastAsia="Times New Roman"/>
        </w:rPr>
        <w:t>IP Source Address Spoofing</w:t>
      </w:r>
      <w:r>
        <w:rPr>
          <w:rFonts w:eastAsia="Times New Roman"/>
        </w:rPr>
        <w:t>”, BCP: 38, May 2000</w:t>
      </w:r>
    </w:p>
    <w:p w14:paraId="010D9FCE" w14:textId="7C12F6AA" w:rsidR="00BA4ECA" w:rsidRDefault="00BA4ECA" w:rsidP="00E52A11">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r>
        <w:rPr>
          <w:rFonts w:eastAsia="Times New Roman"/>
        </w:rPr>
        <w:t>[BCP41] S. Floyd, “</w:t>
      </w:r>
      <w:r w:rsidRPr="00BA4ECA">
        <w:rPr>
          <w:rFonts w:eastAsia="Times New Roman"/>
        </w:rPr>
        <w:t>Congestion Control Principles</w:t>
      </w:r>
      <w:r>
        <w:rPr>
          <w:rFonts w:eastAsia="Times New Roman"/>
        </w:rPr>
        <w:t>”, BCP 41, September 2000</w:t>
      </w:r>
    </w:p>
    <w:p w14:paraId="432F4D40" w14:textId="77777777" w:rsidR="002E1F5F" w:rsidRPr="00AD551F" w:rsidRDefault="002E1F5F" w:rsidP="003C5F89">
      <w:pPr>
        <w:pStyle w:val="Heading2"/>
        <w:ind w:left="864"/>
      </w:pPr>
      <w:bookmarkStart w:id="86" w:name="_Toc457471244"/>
      <w:r w:rsidRPr="00AD551F">
        <w:t>Informative References</w:t>
      </w:r>
      <w:bookmarkEnd w:id="86"/>
    </w:p>
    <w:p w14:paraId="08B37628" w14:textId="77777777" w:rsidR="00780271" w:rsidRDefault="0060378C" w:rsidP="00780271">
      <w:pPr>
        <w:pStyle w:val="RFCReferencesBookmark"/>
        <w:ind w:left="432" w:firstLine="0"/>
      </w:pPr>
      <w:r>
        <w:t>[INF_ATIS_10] “</w:t>
      </w:r>
      <w:r w:rsidRPr="0060378C">
        <w:t>CDN Interconnection Use Cases and Requirements in a Multi-Party Federation Environment</w:t>
      </w:r>
      <w:r>
        <w:t>”, ATIS Standard A-0200010, December 2012</w:t>
      </w:r>
    </w:p>
    <w:p w14:paraId="289D1547" w14:textId="77777777" w:rsidR="00001664" w:rsidRDefault="0079661A" w:rsidP="00780271">
      <w:pPr>
        <w:pStyle w:val="RFCReferencesBookmark"/>
        <w:ind w:left="432" w:firstLine="0"/>
      </w:pPr>
      <w:r>
        <w:t xml:space="preserve">[MDH-04] D. Thaler, et al, “Multicast Debugging Handbook”, IETF I-D </w:t>
      </w:r>
      <w:r w:rsidRPr="0079661A">
        <w:t>draft-ietf-mboned-mdh-04.txt</w:t>
      </w:r>
      <w:r>
        <w:t>, May 2000</w:t>
      </w:r>
      <w:r w:rsidR="00AC7F36" w:rsidDel="00AC7F36">
        <w:t xml:space="preserve"> </w:t>
      </w:r>
    </w:p>
    <w:p w14:paraId="67C89134" w14:textId="2D45FE0A" w:rsidR="00E52A11" w:rsidRDefault="00E52A11" w:rsidP="00780271">
      <w:pPr>
        <w:pStyle w:val="RFCReferencesBookmark"/>
        <w:ind w:left="432" w:firstLine="0"/>
      </w:pPr>
      <w:r>
        <w:t xml:space="preserve">[Traceroute] </w:t>
      </w:r>
      <w:hyperlink r:id="rId10" w:anchor="source%20code" w:history="1">
        <w:r w:rsidRPr="00BB7AB3">
          <w:rPr>
            <w:rStyle w:val="Hyperlink"/>
          </w:rPr>
          <w:t>http://traceroute.org/#source%20code</w:t>
        </w:r>
      </w:hyperlink>
      <w:r>
        <w:t xml:space="preserve"> </w:t>
      </w:r>
    </w:p>
    <w:p w14:paraId="30D726B6" w14:textId="7FB4F64A" w:rsidR="00001664" w:rsidRDefault="00001664" w:rsidP="00780271">
      <w:pPr>
        <w:pStyle w:val="RFCReferencesBookmark"/>
        <w:ind w:left="432" w:firstLine="0"/>
      </w:pPr>
      <w:r>
        <w:t>[</w:t>
      </w:r>
      <w:r w:rsidR="009307B5">
        <w:t>draft-</w:t>
      </w:r>
      <w:proofErr w:type="spellStart"/>
      <w:r>
        <w:t>MTraceroute</w:t>
      </w:r>
      <w:proofErr w:type="spellEnd"/>
      <w:r>
        <w:t>] H. Asaeda, K, Meyer, and W. Lee, “</w:t>
      </w:r>
      <w:proofErr w:type="spellStart"/>
      <w:r w:rsidRPr="00001664">
        <w:t>Mtrace</w:t>
      </w:r>
      <w:proofErr w:type="spellEnd"/>
      <w:r w:rsidRPr="00001664">
        <w:t xml:space="preserve"> Version 2: Traceroute Facility for IP Multica</w:t>
      </w:r>
      <w:r>
        <w:t xml:space="preserve">st”, </w:t>
      </w:r>
      <w:r w:rsidRPr="00001664">
        <w:t>draft-ietf-mboned-mtrace-v2-</w:t>
      </w:r>
      <w:r>
        <w:t>16, October 2016, work in progress</w:t>
      </w:r>
    </w:p>
    <w:p w14:paraId="3D1AB35D" w14:textId="48F4D77A" w:rsidR="00001664" w:rsidRDefault="00001664" w:rsidP="00780271">
      <w:pPr>
        <w:pStyle w:val="RFCReferencesBookmark"/>
        <w:ind w:left="432" w:firstLine="0"/>
      </w:pPr>
      <w:r>
        <w:t xml:space="preserve"> </w:t>
      </w:r>
    </w:p>
    <w:p w14:paraId="14776C55" w14:textId="77777777" w:rsidR="001E3E79" w:rsidRPr="00AD551F" w:rsidRDefault="001E3E79" w:rsidP="00780271">
      <w:pPr>
        <w:pStyle w:val="Heading1"/>
      </w:pPr>
      <w:bookmarkStart w:id="87" w:name="_Toc457471245"/>
      <w:r w:rsidRPr="00AD551F">
        <w:lastRenderedPageBreak/>
        <w:t>Acknowledgments</w:t>
      </w:r>
      <w:bookmarkEnd w:id="87"/>
    </w:p>
    <w:p w14:paraId="4483B6B2" w14:textId="2CDBAD6E" w:rsidR="00A41519" w:rsidRDefault="00301DF1" w:rsidP="00301DF1">
      <w:r>
        <w:t>The authors would like to thank the following individuals for their suggestions, comments, and corrections:</w:t>
      </w:r>
    </w:p>
    <w:p w14:paraId="2EB16A29" w14:textId="199E7645" w:rsidR="00301DF1" w:rsidRDefault="00301DF1" w:rsidP="00301DF1">
      <w:r w:rsidRPr="00301DF1">
        <w:t>Mikae</w:t>
      </w:r>
      <w:r>
        <w:t>l Abrahamsson</w:t>
      </w:r>
    </w:p>
    <w:p w14:paraId="02991B79" w14:textId="40A3ED0B" w:rsidR="00301DF1" w:rsidRDefault="00301DF1" w:rsidP="00301DF1">
      <w:r>
        <w:t>Hitoshi Asaeda</w:t>
      </w:r>
    </w:p>
    <w:p w14:paraId="123912BD" w14:textId="3290A38B" w:rsidR="00301DF1" w:rsidRDefault="00301DF1" w:rsidP="00301DF1">
      <w:r>
        <w:t>Dale Carder</w:t>
      </w:r>
    </w:p>
    <w:p w14:paraId="7DECF853" w14:textId="06FF7BB2" w:rsidR="00301DF1" w:rsidRDefault="00301DF1" w:rsidP="00301DF1">
      <w:r>
        <w:t>Tim Chown</w:t>
      </w:r>
    </w:p>
    <w:p w14:paraId="2719A0F2" w14:textId="2FD79E9F" w:rsidR="00301DF1" w:rsidRDefault="00301DF1" w:rsidP="00301DF1">
      <w:r w:rsidRPr="00301DF1">
        <w:t>Leon</w:t>
      </w:r>
      <w:r>
        <w:t>ard Giuliano</w:t>
      </w:r>
    </w:p>
    <w:p w14:paraId="46BFA183" w14:textId="6F2BEE89" w:rsidR="00301DF1" w:rsidRDefault="00301DF1" w:rsidP="00301DF1">
      <w:r>
        <w:t>Jake Holland</w:t>
      </w:r>
    </w:p>
    <w:p w14:paraId="300329B0" w14:textId="672B0649" w:rsidR="00D41F5B" w:rsidRDefault="00D41F5B" w:rsidP="00301DF1">
      <w:r>
        <w:t xml:space="preserve">Joel </w:t>
      </w:r>
      <w:proofErr w:type="spellStart"/>
      <w:r>
        <w:t>Jaeggli</w:t>
      </w:r>
      <w:proofErr w:type="spellEnd"/>
    </w:p>
    <w:p w14:paraId="31A7A007" w14:textId="0F075376" w:rsidR="00301DF1" w:rsidRDefault="00301DF1" w:rsidP="00301DF1">
      <w:r w:rsidRPr="00301DF1">
        <w:t xml:space="preserve">Albert </w:t>
      </w:r>
      <w:proofErr w:type="spellStart"/>
      <w:r w:rsidRPr="00301DF1">
        <w:t>Manfredi</w:t>
      </w:r>
      <w:proofErr w:type="spellEnd"/>
    </w:p>
    <w:p w14:paraId="789D0C10" w14:textId="3BE4B115" w:rsidR="00D41F5B" w:rsidRPr="00A41519" w:rsidRDefault="00D41F5B" w:rsidP="00301DF1">
      <w:r>
        <w:t>Stig Venaas</w:t>
      </w:r>
    </w:p>
    <w:p w14:paraId="0C049EE3" w14:textId="77777777" w:rsidR="002E1F5F" w:rsidRDefault="002E1F5F" w:rsidP="003C5F89">
      <w:pPr>
        <w:pStyle w:val="RFCH1-noTOCnonum"/>
        <w:ind w:left="432"/>
      </w:pPr>
      <w:r>
        <w:rPr>
          <w:highlight w:val="yellow"/>
        </w:rPr>
        <w:br w:type="page"/>
      </w:r>
      <w:r w:rsidRPr="00780271">
        <w:lastRenderedPageBreak/>
        <w:t>Authors’ Addresses</w:t>
      </w:r>
    </w:p>
    <w:p w14:paraId="2850243D" w14:textId="77777777" w:rsidR="00780271" w:rsidRDefault="00780271" w:rsidP="002E1F5F">
      <w:pPr>
        <w:pStyle w:val="RFCFigure"/>
      </w:pPr>
      <w:r>
        <w:t>Percy S. Tarapore</w:t>
      </w:r>
    </w:p>
    <w:p w14:paraId="258AED5C" w14:textId="77777777" w:rsidR="002E1F5F" w:rsidRDefault="00780271" w:rsidP="002E1F5F">
      <w:pPr>
        <w:pStyle w:val="RFCFigure"/>
      </w:pPr>
      <w:r>
        <w:t>AT&amp;T</w:t>
      </w:r>
      <w:r w:rsidR="002E1F5F">
        <w:tab/>
      </w:r>
    </w:p>
    <w:p w14:paraId="5DC0BAE9" w14:textId="77777777" w:rsidR="002E1F5F" w:rsidRDefault="002E1F5F" w:rsidP="002E1F5F">
      <w:pPr>
        <w:pStyle w:val="RFCFigure"/>
        <w:rPr>
          <w:rFonts w:cs="Times New Roman"/>
        </w:rPr>
      </w:pPr>
      <w:r>
        <w:t xml:space="preserve">Phone: </w:t>
      </w:r>
      <w:r w:rsidR="00780271">
        <w:t>1-732-420-4172</w:t>
      </w:r>
    </w:p>
    <w:p w14:paraId="45CF6A57" w14:textId="77777777" w:rsidR="002E1F5F" w:rsidRDefault="002E1F5F" w:rsidP="002E1F5F">
      <w:pPr>
        <w:pStyle w:val="RFCFigure"/>
      </w:pPr>
      <w:r>
        <w:t xml:space="preserve">Email: </w:t>
      </w:r>
      <w:hyperlink r:id="rId11" w:history="1">
        <w:r w:rsidR="00EC13DE" w:rsidRPr="00E70773">
          <w:rPr>
            <w:rStyle w:val="Hyperlink"/>
          </w:rPr>
          <w:t>tarapore@att.com</w:t>
        </w:r>
      </w:hyperlink>
    </w:p>
    <w:p w14:paraId="412F6273" w14:textId="77777777" w:rsidR="00584080" w:rsidRDefault="00584080" w:rsidP="002E1F5F">
      <w:pPr>
        <w:pStyle w:val="RFCFigure"/>
        <w:rPr>
          <w:rFonts w:cs="Times New Roman"/>
        </w:rPr>
      </w:pPr>
    </w:p>
    <w:p w14:paraId="51E09D42" w14:textId="77777777" w:rsidR="002E1F5F" w:rsidRPr="00780271" w:rsidRDefault="00780271" w:rsidP="002E1F5F">
      <w:pPr>
        <w:pStyle w:val="RFCFigure"/>
        <w:rPr>
          <w:rFonts w:cs="Times New Roman"/>
        </w:rPr>
      </w:pPr>
      <w:r w:rsidRPr="00780271">
        <w:rPr>
          <w:rFonts w:cs="Times New Roman"/>
        </w:rPr>
        <w:t xml:space="preserve">Robert </w:t>
      </w:r>
      <w:proofErr w:type="spellStart"/>
      <w:r w:rsidRPr="00780271">
        <w:rPr>
          <w:rFonts w:cs="Times New Roman"/>
        </w:rPr>
        <w:t>Sayko</w:t>
      </w:r>
      <w:proofErr w:type="spellEnd"/>
    </w:p>
    <w:p w14:paraId="30FDD1C2" w14:textId="77777777" w:rsidR="002E1F5F" w:rsidRPr="00780271" w:rsidRDefault="00780271" w:rsidP="002E1F5F">
      <w:pPr>
        <w:pStyle w:val="RFCFigure"/>
      </w:pPr>
      <w:r>
        <w:t>AT&amp;T</w:t>
      </w:r>
    </w:p>
    <w:p w14:paraId="1464BEB8" w14:textId="77777777" w:rsidR="00780271" w:rsidRDefault="002E1F5F" w:rsidP="002E1F5F">
      <w:pPr>
        <w:pStyle w:val="RFCFigure"/>
      </w:pPr>
      <w:r w:rsidRPr="00780271">
        <w:t xml:space="preserve">Phone: </w:t>
      </w:r>
      <w:r w:rsidR="00780271">
        <w:t>1-732-420-3292</w:t>
      </w:r>
    </w:p>
    <w:p w14:paraId="77F55801" w14:textId="77777777" w:rsidR="002E1F5F" w:rsidRDefault="002E1F5F" w:rsidP="002E1F5F">
      <w:pPr>
        <w:pStyle w:val="RFCFigure"/>
      </w:pPr>
      <w:r w:rsidRPr="00780271">
        <w:t xml:space="preserve">Email: </w:t>
      </w:r>
      <w:hyperlink r:id="rId12" w:history="1">
        <w:r w:rsidR="00EC13DE" w:rsidRPr="00E70773">
          <w:rPr>
            <w:rStyle w:val="Hyperlink"/>
          </w:rPr>
          <w:t>rs1983@att.com</w:t>
        </w:r>
      </w:hyperlink>
    </w:p>
    <w:p w14:paraId="1A3E234A" w14:textId="77777777" w:rsidR="00EC13DE" w:rsidRDefault="00EC13DE" w:rsidP="002E1F5F">
      <w:pPr>
        <w:pStyle w:val="RFCFigure"/>
        <w:rPr>
          <w:rFonts w:cs="Times New Roman"/>
        </w:rPr>
      </w:pPr>
    </w:p>
    <w:p w14:paraId="5CDC8A59" w14:textId="77777777" w:rsidR="00974640" w:rsidRDefault="00974640" w:rsidP="002E1F5F">
      <w:pPr>
        <w:pStyle w:val="RFCFigure"/>
        <w:rPr>
          <w:rFonts w:cs="Times New Roman"/>
        </w:rPr>
      </w:pPr>
      <w:r>
        <w:rPr>
          <w:rFonts w:cs="Times New Roman"/>
        </w:rPr>
        <w:t>Greg Shepherd</w:t>
      </w:r>
    </w:p>
    <w:p w14:paraId="13B46894" w14:textId="77777777" w:rsidR="00974640" w:rsidRDefault="00974640" w:rsidP="002E1F5F">
      <w:pPr>
        <w:pStyle w:val="RFCFigure"/>
        <w:rPr>
          <w:rFonts w:cs="Times New Roman"/>
        </w:rPr>
      </w:pPr>
      <w:r>
        <w:rPr>
          <w:rFonts w:cs="Times New Roman"/>
        </w:rPr>
        <w:t>Cisco</w:t>
      </w:r>
    </w:p>
    <w:p w14:paraId="0B1CACFE" w14:textId="77777777" w:rsidR="00974640" w:rsidRDefault="00974640" w:rsidP="002E1F5F">
      <w:pPr>
        <w:pStyle w:val="RFCFigure"/>
        <w:rPr>
          <w:rFonts w:cs="Times New Roman"/>
        </w:rPr>
      </w:pPr>
      <w:r>
        <w:rPr>
          <w:rFonts w:cs="Times New Roman"/>
        </w:rPr>
        <w:t>Phone:</w:t>
      </w:r>
    </w:p>
    <w:p w14:paraId="66253ABA" w14:textId="77777777" w:rsidR="00974640" w:rsidRDefault="00974640" w:rsidP="002E1F5F">
      <w:pPr>
        <w:pStyle w:val="RFCFigure"/>
        <w:rPr>
          <w:rFonts w:cs="Times New Roman"/>
        </w:rPr>
      </w:pPr>
      <w:r>
        <w:rPr>
          <w:rFonts w:cs="Times New Roman"/>
        </w:rPr>
        <w:t xml:space="preserve">Email: </w:t>
      </w:r>
      <w:hyperlink r:id="rId13" w:history="1">
        <w:r w:rsidRPr="00843ED0">
          <w:rPr>
            <w:rStyle w:val="Hyperlink"/>
            <w:rFonts w:cs="Times New Roman"/>
          </w:rPr>
          <w:t>shep@cisco.com</w:t>
        </w:r>
      </w:hyperlink>
    </w:p>
    <w:p w14:paraId="3D4AE316" w14:textId="77777777" w:rsidR="00974640" w:rsidRDefault="00974640" w:rsidP="002E1F5F">
      <w:pPr>
        <w:pStyle w:val="RFCFigure"/>
        <w:rPr>
          <w:rFonts w:cs="Times New Roman"/>
        </w:rPr>
      </w:pPr>
    </w:p>
    <w:p w14:paraId="7CF6A3F2" w14:textId="77777777" w:rsidR="00974640" w:rsidRDefault="00974640" w:rsidP="002E1F5F">
      <w:pPr>
        <w:pStyle w:val="RFCFigure"/>
        <w:rPr>
          <w:rFonts w:cs="Times New Roman"/>
        </w:rPr>
      </w:pPr>
      <w:r>
        <w:rPr>
          <w:rFonts w:cs="Times New Roman"/>
        </w:rPr>
        <w:t>Toerless Eckert</w:t>
      </w:r>
    </w:p>
    <w:p w14:paraId="1CFC7CC4" w14:textId="4F9D8E0D" w:rsidR="00974640" w:rsidRDefault="00405CA7" w:rsidP="002E1F5F">
      <w:pPr>
        <w:pStyle w:val="RFCFigure"/>
        <w:rPr>
          <w:rFonts w:cs="Times New Roman"/>
        </w:rPr>
      </w:pPr>
      <w:proofErr w:type="spellStart"/>
      <w:r>
        <w:t>Futurewei</w:t>
      </w:r>
      <w:proofErr w:type="spellEnd"/>
      <w:r>
        <w:t xml:space="preserve"> Technologies Inc.</w:t>
      </w:r>
    </w:p>
    <w:p w14:paraId="1D4B3CCD" w14:textId="77777777" w:rsidR="00974640" w:rsidRDefault="00974640" w:rsidP="002E1F5F">
      <w:pPr>
        <w:pStyle w:val="RFCFigure"/>
        <w:rPr>
          <w:rFonts w:cs="Times New Roman"/>
        </w:rPr>
      </w:pPr>
      <w:r>
        <w:rPr>
          <w:rFonts w:cs="Times New Roman"/>
        </w:rPr>
        <w:t>Phone:</w:t>
      </w:r>
    </w:p>
    <w:p w14:paraId="6A6856E4" w14:textId="4C293387" w:rsidR="00974640" w:rsidRDefault="00974640" w:rsidP="002E1F5F">
      <w:pPr>
        <w:pStyle w:val="RFCFigure"/>
        <w:rPr>
          <w:rFonts w:cs="Times New Roman"/>
        </w:rPr>
      </w:pPr>
      <w:r>
        <w:rPr>
          <w:rFonts w:cs="Times New Roman"/>
        </w:rPr>
        <w:t xml:space="preserve">Email: </w:t>
      </w:r>
      <w:hyperlink r:id="rId14" w:history="1">
        <w:r w:rsidR="00863ACE" w:rsidRPr="00176D06">
          <w:rPr>
            <w:rStyle w:val="Hyperlink"/>
          </w:rPr>
          <w:t>tte@cs.fau.de</w:t>
        </w:r>
      </w:hyperlink>
    </w:p>
    <w:p w14:paraId="3FDA618A" w14:textId="77777777" w:rsidR="00974640" w:rsidRDefault="00974640" w:rsidP="002E1F5F">
      <w:pPr>
        <w:pStyle w:val="RFCFigure"/>
        <w:rPr>
          <w:rFonts w:cs="Times New Roman"/>
        </w:rPr>
      </w:pPr>
    </w:p>
    <w:p w14:paraId="37DCB683" w14:textId="77777777" w:rsidR="00EC13DE" w:rsidRDefault="00584080" w:rsidP="002E1F5F">
      <w:pPr>
        <w:pStyle w:val="RFCFigure"/>
        <w:rPr>
          <w:rFonts w:cs="Times New Roman"/>
        </w:rPr>
      </w:pPr>
      <w:r>
        <w:rPr>
          <w:rFonts w:cs="Times New Roman"/>
        </w:rPr>
        <w:t>Ram</w:t>
      </w:r>
      <w:r w:rsidR="00EC13DE">
        <w:rPr>
          <w:rFonts w:cs="Times New Roman"/>
        </w:rPr>
        <w:t xml:space="preserve"> Krishnan</w:t>
      </w:r>
    </w:p>
    <w:p w14:paraId="29528F17" w14:textId="128D149B" w:rsidR="00EC13DE" w:rsidRDefault="00C10EE6" w:rsidP="002E1F5F">
      <w:pPr>
        <w:pStyle w:val="RFCFigure"/>
        <w:rPr>
          <w:rFonts w:cs="Times New Roman"/>
        </w:rPr>
      </w:pPr>
      <w:proofErr w:type="spellStart"/>
      <w:r>
        <w:rPr>
          <w:rFonts w:cs="Times New Roman"/>
        </w:rPr>
        <w:t>SupportVectors</w:t>
      </w:r>
      <w:proofErr w:type="spellEnd"/>
    </w:p>
    <w:p w14:paraId="5F48347A" w14:textId="77777777" w:rsidR="00A32210" w:rsidRDefault="00A32210" w:rsidP="002E1F5F">
      <w:pPr>
        <w:pStyle w:val="RFCFigure"/>
        <w:rPr>
          <w:rFonts w:cs="Times New Roman"/>
        </w:rPr>
      </w:pPr>
      <w:r>
        <w:rPr>
          <w:rFonts w:cs="Times New Roman"/>
        </w:rPr>
        <w:t>Phone:</w:t>
      </w:r>
    </w:p>
    <w:p w14:paraId="70122554" w14:textId="1F6E8651" w:rsidR="00A32210" w:rsidRDefault="00A32210" w:rsidP="002E1F5F">
      <w:pPr>
        <w:pStyle w:val="RFCFigure"/>
        <w:rPr>
          <w:rFonts w:cs="Times New Roman"/>
        </w:rPr>
      </w:pPr>
      <w:r>
        <w:rPr>
          <w:rFonts w:cs="Times New Roman"/>
        </w:rPr>
        <w:t xml:space="preserve">Email: </w:t>
      </w:r>
      <w:hyperlink r:id="rId15" w:history="1">
        <w:r w:rsidR="00863ACE" w:rsidRPr="00863ACE">
          <w:rPr>
            <w:rStyle w:val="Hyperlink"/>
            <w:rFonts w:cs="Times New Roman"/>
            <w:lang w:val="en"/>
          </w:rPr>
          <w:t>ramkri123@gmail.com</w:t>
        </w:r>
      </w:hyperlink>
    </w:p>
    <w:p w14:paraId="032EEEC5" w14:textId="77777777" w:rsidR="00EC13DE" w:rsidRDefault="00EC13DE" w:rsidP="002E1F5F">
      <w:pPr>
        <w:pStyle w:val="RFCFigure"/>
        <w:rPr>
          <w:rFonts w:cs="Times New Roman"/>
        </w:rPr>
      </w:pPr>
    </w:p>
    <w:p w14:paraId="3A8ABABB" w14:textId="77777777" w:rsidR="002E1F5F" w:rsidRPr="001D6AB1" w:rsidRDefault="00AD551F" w:rsidP="00AD551F">
      <w:pPr>
        <w:tabs>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left" w:pos="720"/>
          <w:tab w:val="left" w:pos="1440"/>
        </w:tabs>
      </w:pPr>
      <w:r>
        <w:tab/>
      </w:r>
      <w:r>
        <w:tab/>
      </w:r>
      <w:r>
        <w:tab/>
      </w:r>
      <w:r>
        <w:tab/>
      </w:r>
    </w:p>
    <w:sectPr w:rsidR="002E1F5F" w:rsidRPr="001D6AB1" w:rsidSect="00BD4945">
      <w:headerReference w:type="default" r:id="rId16"/>
      <w:footerReference w:type="default" r:id="rId17"/>
      <w:headerReference w:type="first" r:id="rId18"/>
      <w:footerReference w:type="first" r:id="rId19"/>
      <w:type w:val="continuous"/>
      <w:pgSz w:w="12240" w:h="15840" w:code="1"/>
      <w:pgMar w:top="1440" w:right="936" w:bottom="1195" w:left="936" w:header="1440" w:footer="119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TARAPORE, PERCY S" w:date="2017-09-25T17:24:00Z" w:initials="TPS">
    <w:p w14:paraId="526A459F" w14:textId="77F42507" w:rsidR="00D85D6C" w:rsidRDefault="00D85D6C">
      <w:pPr>
        <w:pStyle w:val="CommentText"/>
      </w:pPr>
      <w:r>
        <w:rPr>
          <w:rStyle w:val="CommentReference"/>
        </w:rPr>
        <w:annotationRef/>
      </w:r>
      <w:proofErr w:type="spellStart"/>
      <w:r>
        <w:t>Takema</w:t>
      </w:r>
      <w:proofErr w:type="spellEnd"/>
      <w:r>
        <w:t xml:space="preserve"> email Nit 1: </w:t>
      </w:r>
    </w:p>
    <w:p w14:paraId="7B1C2200" w14:textId="77777777" w:rsidR="00D85D6C" w:rsidRPr="00D85D6C" w:rsidRDefault="00D85D6C" w:rsidP="00D85D6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before="100" w:beforeAutospacing="1" w:after="100" w:afterAutospacing="1" w:line="240" w:lineRule="auto"/>
        <w:ind w:left="0"/>
        <w:outlineLvl w:val="1"/>
        <w:rPr>
          <w:rFonts w:ascii="Times New Roman" w:eastAsia="Times New Roman" w:hAnsi="Times New Roman" w:cs="Times New Roman"/>
          <w:b/>
          <w:bCs/>
          <w:sz w:val="36"/>
          <w:szCs w:val="36"/>
        </w:rPr>
      </w:pPr>
      <w:r w:rsidRPr="00D85D6C">
        <w:rPr>
          <w:rFonts w:ascii="Times New Roman" w:eastAsia="Times New Roman" w:hAnsi="Times New Roman" w:cs="Times New Roman"/>
          <w:b/>
          <w:bCs/>
          <w:sz w:val="27"/>
          <w:szCs w:val="27"/>
        </w:rPr>
        <w:t>review-ietf-mboned-interdomain-peering-bcp-10-rtgdir-lc-takeda-2017-08-23</w:t>
      </w:r>
    </w:p>
    <w:p w14:paraId="6C3D750D" w14:textId="77777777" w:rsidR="00D85D6C" w:rsidRDefault="00D85D6C">
      <w:pPr>
        <w:pStyle w:val="CommentText"/>
      </w:pPr>
    </w:p>
  </w:comment>
  <w:comment w:id="10" w:author="TARAPORE, PERCY S" w:date="2017-09-25T17:31:00Z" w:initials="TPS">
    <w:p w14:paraId="423B3843" w14:textId="7236B8E4" w:rsidR="00D85D6C" w:rsidRDefault="00D85D6C" w:rsidP="00D63852">
      <w:pPr>
        <w:pStyle w:val="CommentText"/>
        <w:ind w:left="0"/>
      </w:pPr>
      <w:r>
        <w:rPr>
          <w:rStyle w:val="CommentReference"/>
        </w:rPr>
        <w:annotationRef/>
      </w:r>
      <w:r>
        <w:t xml:space="preserve">Change based on </w:t>
      </w:r>
      <w:proofErr w:type="spellStart"/>
      <w:r>
        <w:t>Takema</w:t>
      </w:r>
      <w:proofErr w:type="spellEnd"/>
      <w:r>
        <w:t xml:space="preserve"> Minor Nit 2:</w:t>
      </w:r>
    </w:p>
    <w:p w14:paraId="246F731F" w14:textId="77777777" w:rsidR="00D85D6C" w:rsidRPr="00D63852" w:rsidRDefault="00D85D6C" w:rsidP="00D6385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before="100" w:beforeAutospacing="1" w:after="100" w:afterAutospacing="1" w:line="240" w:lineRule="auto"/>
        <w:ind w:left="0"/>
        <w:outlineLvl w:val="1"/>
        <w:rPr>
          <w:rFonts w:ascii="Times New Roman" w:eastAsia="Times New Roman" w:hAnsi="Times New Roman" w:cs="Times New Roman"/>
          <w:b/>
          <w:bCs/>
          <w:sz w:val="36"/>
          <w:szCs w:val="36"/>
        </w:rPr>
      </w:pPr>
      <w:r w:rsidRPr="00D63852">
        <w:rPr>
          <w:rFonts w:ascii="Times New Roman" w:eastAsia="Times New Roman" w:hAnsi="Times New Roman" w:cs="Times New Roman"/>
          <w:b/>
          <w:bCs/>
          <w:sz w:val="27"/>
          <w:szCs w:val="27"/>
        </w:rPr>
        <w:t>review-ietf-mboned-interdomain-peering-bcp-10-rtgdir-lc-takeda-2017-08-23</w:t>
      </w:r>
    </w:p>
    <w:p w14:paraId="385FF83E" w14:textId="77777777" w:rsidR="00D85D6C" w:rsidRDefault="00D85D6C" w:rsidP="00D63852">
      <w:pPr>
        <w:pStyle w:val="CommentText"/>
        <w:ind w:left="0"/>
      </w:pPr>
    </w:p>
  </w:comment>
  <w:comment w:id="16" w:author="TARAPORE, PERCY S" w:date="2017-09-26T19:36:00Z" w:initials="TPS">
    <w:p w14:paraId="65D6767E" w14:textId="447A5564" w:rsidR="00006ED7" w:rsidRDefault="00006ED7" w:rsidP="00006ED7">
      <w:pPr>
        <w:pStyle w:val="CommentText"/>
        <w:ind w:left="0"/>
      </w:pPr>
      <w:r>
        <w:rPr>
          <w:rStyle w:val="CommentReference"/>
        </w:rPr>
        <w:annotationRef/>
      </w:r>
      <w:r>
        <w:t xml:space="preserve">This text is added to address the comment from Luis Contreras. I know Toerless proposed adding a section to cover this with additional descriptive text. Our concern is that if we add this Use </w:t>
      </w:r>
      <w:proofErr w:type="spellStart"/>
      <w:r>
        <w:t>Cae</w:t>
      </w:r>
      <w:proofErr w:type="spellEnd"/>
      <w:r>
        <w:t>, we may have to examine all the details in Section 4 to see if the Functional Guidelines cover this new Use Case. That may raise another can of worms. I would rather state that this is out of scope.</w:t>
      </w:r>
    </w:p>
  </w:comment>
  <w:comment w:id="23" w:author="TARAPORE, PERCY S" w:date="2017-09-25T16:37:00Z" w:initials="TPS">
    <w:p w14:paraId="57426676" w14:textId="77777777" w:rsidR="00D85D6C" w:rsidRPr="00D01C92" w:rsidRDefault="00D85D6C" w:rsidP="00D01C92">
      <w:pPr>
        <w:pStyle w:val="Heading2"/>
        <w:numPr>
          <w:ilvl w:val="0"/>
          <w:numId w:val="0"/>
        </w:numPr>
        <w:rPr>
          <w:rFonts w:ascii="Times New Roman" w:eastAsia="Times New Roman" w:hAnsi="Times New Roman" w:cs="Times New Roman"/>
          <w:b/>
          <w:iCs w:val="0"/>
          <w:sz w:val="36"/>
          <w:szCs w:val="36"/>
        </w:rPr>
      </w:pPr>
      <w:r>
        <w:rPr>
          <w:rStyle w:val="CommentReference"/>
        </w:rPr>
        <w:annotationRef/>
      </w:r>
      <w:r>
        <w:t>New text based on minor comment 1 from Takeda email:</w:t>
      </w:r>
    </w:p>
    <w:p w14:paraId="6064D79A" w14:textId="13CD2631" w:rsidR="00D85D6C" w:rsidRPr="00D01C92" w:rsidRDefault="00D85D6C" w:rsidP="00D01C92">
      <w:pPr>
        <w:pStyle w:val="Heading2"/>
        <w:numPr>
          <w:ilvl w:val="0"/>
          <w:numId w:val="0"/>
        </w:numPr>
        <w:rPr>
          <w:rFonts w:ascii="Times New Roman" w:eastAsia="Times New Roman" w:hAnsi="Times New Roman" w:cs="Times New Roman"/>
          <w:b/>
          <w:iCs w:val="0"/>
          <w:sz w:val="36"/>
          <w:szCs w:val="36"/>
        </w:rPr>
      </w:pPr>
      <w:r w:rsidRPr="00D01C92">
        <w:rPr>
          <w:rFonts w:ascii="Times New Roman" w:eastAsia="Times New Roman" w:hAnsi="Times New Roman" w:cs="Times New Roman"/>
          <w:b/>
          <w:iCs w:val="0"/>
          <w:sz w:val="27"/>
          <w:szCs w:val="27"/>
        </w:rPr>
        <w:t>review-ietf-mboned-interdomain-peering-bcp-10-rtgdir-lc-takeda-2017-08-23</w:t>
      </w:r>
    </w:p>
    <w:p w14:paraId="7B0C6061" w14:textId="0AE132C4" w:rsidR="00D85D6C" w:rsidRDefault="00D85D6C">
      <w:pPr>
        <w:pStyle w:val="CommentText"/>
      </w:pPr>
    </w:p>
  </w:comment>
  <w:comment w:id="28" w:author="TARAPORE, PERCY S" w:date="2017-09-25T16:46:00Z" w:initials="TPS">
    <w:p w14:paraId="3EEB8E8C" w14:textId="62AA2B5D" w:rsidR="00D85D6C" w:rsidRPr="00D01C92" w:rsidRDefault="00D85D6C" w:rsidP="00D773DC">
      <w:pPr>
        <w:pStyle w:val="Heading2"/>
        <w:numPr>
          <w:ilvl w:val="0"/>
          <w:numId w:val="0"/>
        </w:numPr>
        <w:rPr>
          <w:rFonts w:ascii="Times New Roman" w:eastAsia="Times New Roman" w:hAnsi="Times New Roman" w:cs="Times New Roman"/>
          <w:b/>
          <w:iCs w:val="0"/>
          <w:sz w:val="36"/>
          <w:szCs w:val="36"/>
        </w:rPr>
      </w:pPr>
      <w:r>
        <w:rPr>
          <w:rStyle w:val="CommentReference"/>
        </w:rPr>
        <w:annotationRef/>
      </w:r>
      <w:r w:rsidR="00E052A1">
        <w:t>Change based on</w:t>
      </w:r>
      <w:r>
        <w:t xml:space="preserve"> minor comment 2 from Takeda email: </w:t>
      </w:r>
    </w:p>
    <w:p w14:paraId="6F67F7CE" w14:textId="3CEBD8DE" w:rsidR="00D85D6C" w:rsidRPr="00D01C92" w:rsidRDefault="00D85D6C" w:rsidP="00D01C92">
      <w:pPr>
        <w:pStyle w:val="Heading2"/>
        <w:numPr>
          <w:ilvl w:val="0"/>
          <w:numId w:val="0"/>
        </w:numPr>
        <w:rPr>
          <w:rFonts w:ascii="Times New Roman" w:eastAsia="Times New Roman" w:hAnsi="Times New Roman" w:cs="Times New Roman"/>
          <w:b/>
          <w:iCs w:val="0"/>
          <w:sz w:val="36"/>
          <w:szCs w:val="36"/>
        </w:rPr>
      </w:pPr>
      <w:r w:rsidRPr="00D01C92">
        <w:rPr>
          <w:rFonts w:ascii="Times New Roman" w:eastAsia="Times New Roman" w:hAnsi="Times New Roman" w:cs="Times New Roman"/>
          <w:b/>
          <w:iCs w:val="0"/>
          <w:sz w:val="27"/>
          <w:szCs w:val="27"/>
        </w:rPr>
        <w:t>review-ietf-mboned-interdomain-peering-bcp-10-rtgdir-lc-takeda-2017-08-23</w:t>
      </w:r>
    </w:p>
    <w:p w14:paraId="3666A3BC" w14:textId="77777777" w:rsidR="00D85D6C" w:rsidRDefault="00D85D6C">
      <w:pPr>
        <w:pStyle w:val="CommentText"/>
      </w:pPr>
    </w:p>
    <w:p w14:paraId="5ECACFD4" w14:textId="2BBC6743" w:rsidR="00D85D6C" w:rsidRDefault="00D85D6C" w:rsidP="00D773DC">
      <w:pPr>
        <w:pStyle w:val="CommentText"/>
        <w:ind w:left="0"/>
      </w:pPr>
    </w:p>
  </w:comment>
  <w:comment w:id="32" w:author="TARAPORE, PERCY S" w:date="2017-09-25T16:49:00Z" w:initials="TPS">
    <w:p w14:paraId="573DE9DB" w14:textId="595EAA5D" w:rsidR="00E052A1" w:rsidRPr="00D01C92" w:rsidRDefault="00D85D6C" w:rsidP="00E052A1">
      <w:pPr>
        <w:pStyle w:val="Heading2"/>
        <w:numPr>
          <w:ilvl w:val="0"/>
          <w:numId w:val="0"/>
        </w:numPr>
        <w:rPr>
          <w:rFonts w:ascii="Times New Roman" w:eastAsia="Times New Roman" w:hAnsi="Times New Roman" w:cs="Times New Roman"/>
          <w:b/>
          <w:iCs w:val="0"/>
          <w:sz w:val="36"/>
          <w:szCs w:val="36"/>
        </w:rPr>
      </w:pPr>
      <w:r>
        <w:rPr>
          <w:rStyle w:val="CommentReference"/>
        </w:rPr>
        <w:annotationRef/>
      </w:r>
      <w:r w:rsidR="00E052A1">
        <w:t xml:space="preserve">Change based on minor comment 2 from Takeda email: </w:t>
      </w:r>
    </w:p>
    <w:p w14:paraId="04ECAA09" w14:textId="7D41629A" w:rsidR="00D85D6C" w:rsidRDefault="00E052A1" w:rsidP="00E052A1">
      <w:pPr>
        <w:pStyle w:val="CommentText"/>
      </w:pPr>
      <w:r w:rsidRPr="00D01C92">
        <w:rPr>
          <w:rFonts w:ascii="Times New Roman" w:eastAsia="Times New Roman" w:hAnsi="Times New Roman" w:cs="Times New Roman"/>
          <w:b/>
          <w:iCs/>
          <w:sz w:val="27"/>
          <w:szCs w:val="27"/>
        </w:rPr>
        <w:t>review-ietf-mboned-interdomain-peering-bcp-10-rtgdir-lc-takeda-2017-08-23</w:t>
      </w:r>
    </w:p>
  </w:comment>
  <w:comment w:id="36" w:author="TARAPORE, PERCY S" w:date="2017-09-25T16:52:00Z" w:initials="TPS">
    <w:p w14:paraId="65B0739F" w14:textId="77777777" w:rsidR="00D85D6C" w:rsidRDefault="00D85D6C">
      <w:pPr>
        <w:pStyle w:val="CommentText"/>
      </w:pPr>
      <w:r>
        <w:rPr>
          <w:rStyle w:val="CommentReference"/>
        </w:rPr>
        <w:annotationRef/>
      </w:r>
      <w:r>
        <w:t xml:space="preserve">New text for minor comment 3 from Takeda email: </w:t>
      </w:r>
    </w:p>
    <w:p w14:paraId="642BF964" w14:textId="77777777" w:rsidR="00D85D6C" w:rsidRPr="00D01C92" w:rsidRDefault="00D85D6C" w:rsidP="00D01C9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before="100" w:beforeAutospacing="1" w:after="100" w:afterAutospacing="1" w:line="240" w:lineRule="auto"/>
        <w:ind w:left="0"/>
        <w:outlineLvl w:val="1"/>
        <w:rPr>
          <w:rFonts w:ascii="Times New Roman" w:eastAsia="Times New Roman" w:hAnsi="Times New Roman" w:cs="Times New Roman"/>
          <w:b/>
          <w:bCs/>
          <w:sz w:val="36"/>
          <w:szCs w:val="36"/>
        </w:rPr>
      </w:pPr>
      <w:r w:rsidRPr="00D01C92">
        <w:rPr>
          <w:rFonts w:ascii="Times New Roman" w:eastAsia="Times New Roman" w:hAnsi="Times New Roman" w:cs="Times New Roman"/>
          <w:b/>
          <w:bCs/>
          <w:sz w:val="27"/>
          <w:szCs w:val="27"/>
        </w:rPr>
        <w:t>review-ietf-mboned-interdomain-peering-bcp-10-rtgdir-lc-takeda-2017-08-23</w:t>
      </w:r>
    </w:p>
    <w:p w14:paraId="460F6B38" w14:textId="65DCE0FF" w:rsidR="00D85D6C" w:rsidRDefault="00D85D6C">
      <w:pPr>
        <w:pStyle w:val="CommentText"/>
      </w:pPr>
    </w:p>
  </w:comment>
  <w:comment w:id="50" w:author="TARAPORE, PERCY S" w:date="2017-09-25T17:48:00Z" w:initials="TPS">
    <w:p w14:paraId="6319F6B5" w14:textId="77777777" w:rsidR="00D85D6C" w:rsidRDefault="00D85D6C">
      <w:pPr>
        <w:pStyle w:val="CommentText"/>
      </w:pPr>
      <w:r>
        <w:t>Change based on Holmberg Comment 2:</w:t>
      </w:r>
    </w:p>
    <w:p w14:paraId="3723BF44" w14:textId="77777777" w:rsidR="00D85D6C" w:rsidRPr="005E28B6" w:rsidRDefault="00D85D6C" w:rsidP="005E28B6">
      <w:pPr>
        <w:pStyle w:val="Heading2"/>
        <w:numPr>
          <w:ilvl w:val="0"/>
          <w:numId w:val="0"/>
        </w:numPr>
        <w:rPr>
          <w:rFonts w:ascii="Times New Roman" w:eastAsia="Times New Roman" w:hAnsi="Times New Roman" w:cs="Times New Roman"/>
          <w:b/>
          <w:iCs w:val="0"/>
          <w:sz w:val="36"/>
          <w:szCs w:val="36"/>
        </w:rPr>
      </w:pPr>
      <w:r>
        <w:rPr>
          <w:rStyle w:val="CommentReference"/>
        </w:rPr>
        <w:annotationRef/>
      </w:r>
      <w:r w:rsidRPr="005E28B6">
        <w:rPr>
          <w:rFonts w:ascii="Times New Roman" w:eastAsia="Times New Roman" w:hAnsi="Times New Roman" w:cs="Times New Roman"/>
          <w:b/>
          <w:iCs w:val="0"/>
          <w:sz w:val="27"/>
          <w:szCs w:val="27"/>
        </w:rPr>
        <w:t>review-ietf-mboned-interdomain-peering-bcp-10-genart-lc-holmberg-2017-09-02</w:t>
      </w:r>
    </w:p>
    <w:p w14:paraId="6DD66A92" w14:textId="6460729E" w:rsidR="00D85D6C" w:rsidRDefault="00D85D6C">
      <w:pPr>
        <w:pStyle w:val="CommentText"/>
      </w:pPr>
    </w:p>
  </w:comment>
  <w:comment w:id="55" w:author="TARAPORE, PERCY S" w:date="2017-09-25T17:28:00Z" w:initials="TPS">
    <w:p w14:paraId="1EED0972" w14:textId="267D8A29" w:rsidR="00D85D6C" w:rsidRDefault="00D85D6C" w:rsidP="00E052A1">
      <w:pPr>
        <w:pStyle w:val="CommentText"/>
      </w:pPr>
      <w:r>
        <w:rPr>
          <w:rStyle w:val="CommentReference"/>
        </w:rPr>
        <w:annotationRef/>
      </w:r>
      <w:r w:rsidR="00E052A1">
        <w:t xml:space="preserve">Change based on </w:t>
      </w:r>
      <w:proofErr w:type="spellStart"/>
      <w:r>
        <w:t>Takema</w:t>
      </w:r>
      <w:proofErr w:type="spellEnd"/>
      <w:r>
        <w:t xml:space="preserve"> Nit 1. </w:t>
      </w:r>
    </w:p>
    <w:p w14:paraId="6F8E2689" w14:textId="77777777" w:rsidR="00E052A1" w:rsidRPr="00E052A1" w:rsidRDefault="00E052A1" w:rsidP="00E052A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before="100" w:beforeAutospacing="1" w:after="100" w:afterAutospacing="1" w:line="240" w:lineRule="auto"/>
        <w:ind w:left="0"/>
        <w:outlineLvl w:val="1"/>
        <w:rPr>
          <w:rFonts w:ascii="Times New Roman" w:eastAsia="Times New Roman" w:hAnsi="Times New Roman" w:cs="Times New Roman"/>
          <w:b/>
          <w:bCs/>
          <w:sz w:val="36"/>
          <w:szCs w:val="36"/>
        </w:rPr>
      </w:pPr>
      <w:r w:rsidRPr="00E052A1">
        <w:rPr>
          <w:rFonts w:ascii="Times New Roman" w:eastAsia="Times New Roman" w:hAnsi="Times New Roman" w:cs="Times New Roman"/>
          <w:b/>
          <w:bCs/>
          <w:sz w:val="27"/>
          <w:szCs w:val="27"/>
        </w:rPr>
        <w:t>review-ietf-mboned-interdomain-peering-bcp-10-rtgdir-lc-takeda-2017-08-23</w:t>
      </w:r>
    </w:p>
    <w:p w14:paraId="392A0D07" w14:textId="77777777" w:rsidR="00E052A1" w:rsidRDefault="00E052A1" w:rsidP="00E052A1">
      <w:pPr>
        <w:pStyle w:val="CommentText"/>
      </w:pPr>
    </w:p>
  </w:comment>
  <w:comment w:id="75" w:author="TARAPORE, PERCY S" w:date="2017-09-25T17:34:00Z" w:initials="TPS">
    <w:p w14:paraId="7FE836D5" w14:textId="77777777" w:rsidR="00D85D6C" w:rsidRDefault="00D85D6C" w:rsidP="001F3C4F">
      <w:pPr>
        <w:pStyle w:val="CommentText"/>
        <w:ind w:left="0"/>
      </w:pPr>
      <w:r>
        <w:rPr>
          <w:rStyle w:val="CommentReference"/>
        </w:rPr>
        <w:annotationRef/>
      </w:r>
      <w:r>
        <w:t xml:space="preserve">Change based on </w:t>
      </w:r>
      <w:proofErr w:type="spellStart"/>
      <w:r>
        <w:t>Takema</w:t>
      </w:r>
      <w:proofErr w:type="spellEnd"/>
      <w:r>
        <w:t xml:space="preserve"> Minor Nit 3:</w:t>
      </w:r>
    </w:p>
    <w:p w14:paraId="2BEA1859" w14:textId="77777777" w:rsidR="00D85D6C" w:rsidRPr="001F3C4F" w:rsidRDefault="00D85D6C" w:rsidP="001F3C4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before="100" w:beforeAutospacing="1" w:after="100" w:afterAutospacing="1" w:line="240" w:lineRule="auto"/>
        <w:ind w:left="0"/>
        <w:outlineLvl w:val="1"/>
        <w:rPr>
          <w:rFonts w:ascii="Times New Roman" w:eastAsia="Times New Roman" w:hAnsi="Times New Roman" w:cs="Times New Roman"/>
          <w:b/>
          <w:bCs/>
          <w:sz w:val="36"/>
          <w:szCs w:val="36"/>
        </w:rPr>
      </w:pPr>
      <w:r w:rsidRPr="001F3C4F">
        <w:rPr>
          <w:rFonts w:ascii="Times New Roman" w:eastAsia="Times New Roman" w:hAnsi="Times New Roman" w:cs="Times New Roman"/>
          <w:b/>
          <w:bCs/>
          <w:sz w:val="27"/>
          <w:szCs w:val="27"/>
        </w:rPr>
        <w:t>review-ietf-mboned-interdomain-peering-bcp-10-rtgdir-lc-takeda-2017-08-23</w:t>
      </w:r>
    </w:p>
    <w:p w14:paraId="7F0550D1" w14:textId="48765D5B" w:rsidR="00D85D6C" w:rsidRDefault="00D85D6C" w:rsidP="001F3C4F">
      <w:pPr>
        <w:pStyle w:val="CommentText"/>
        <w:ind w:left="0"/>
      </w:pPr>
    </w:p>
  </w:comment>
  <w:comment w:id="81" w:author="TARAPORE, PERCY S" w:date="2017-09-26T19:24:00Z" w:initials="TPS">
    <w:p w14:paraId="537D3B91" w14:textId="77777777" w:rsidR="00757B9E" w:rsidRDefault="00757B9E">
      <w:pPr>
        <w:pStyle w:val="CommentText"/>
      </w:pPr>
      <w:r>
        <w:rPr>
          <w:rStyle w:val="CommentReference"/>
        </w:rPr>
        <w:annotationRef/>
      </w:r>
      <w:r>
        <w:t xml:space="preserve">Change based on </w:t>
      </w:r>
      <w:proofErr w:type="spellStart"/>
      <w:r>
        <w:t>Takema</w:t>
      </w:r>
      <w:proofErr w:type="spellEnd"/>
      <w:r>
        <w:t xml:space="preserve"> email Nit 1:</w:t>
      </w:r>
    </w:p>
    <w:p w14:paraId="3F372DE6" w14:textId="77777777" w:rsidR="00757B9E" w:rsidRPr="00757B9E" w:rsidRDefault="00757B9E" w:rsidP="00757B9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before="100" w:beforeAutospacing="1" w:after="100" w:afterAutospacing="1" w:line="240" w:lineRule="auto"/>
        <w:ind w:left="0"/>
        <w:outlineLvl w:val="1"/>
        <w:rPr>
          <w:rFonts w:ascii="Times New Roman" w:eastAsia="Times New Roman" w:hAnsi="Times New Roman" w:cs="Times New Roman"/>
          <w:b/>
          <w:bCs/>
          <w:sz w:val="36"/>
          <w:szCs w:val="36"/>
        </w:rPr>
      </w:pPr>
      <w:r w:rsidRPr="00757B9E">
        <w:rPr>
          <w:rFonts w:ascii="Times New Roman" w:eastAsia="Times New Roman" w:hAnsi="Times New Roman" w:cs="Times New Roman"/>
          <w:b/>
          <w:bCs/>
          <w:sz w:val="27"/>
          <w:szCs w:val="27"/>
        </w:rPr>
        <w:t>review-ietf-mboned-interdomain-peering-bcp-10-rtgdir-lc-takeda-2017-08-23</w:t>
      </w:r>
    </w:p>
    <w:p w14:paraId="5DD86F1F" w14:textId="189627B0" w:rsidR="00757B9E" w:rsidRDefault="00757B9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3D750D" w15:done="0"/>
  <w15:commentEx w15:paraId="385FF83E" w15:done="0"/>
  <w15:commentEx w15:paraId="65D6767E" w15:done="0"/>
  <w15:commentEx w15:paraId="7B0C6061" w15:done="0"/>
  <w15:commentEx w15:paraId="5ECACFD4" w15:done="0"/>
  <w15:commentEx w15:paraId="04ECAA09" w15:done="0"/>
  <w15:commentEx w15:paraId="460F6B38" w15:done="0"/>
  <w15:commentEx w15:paraId="6DD66A92" w15:done="0"/>
  <w15:commentEx w15:paraId="392A0D07" w15:done="0"/>
  <w15:commentEx w15:paraId="7F0550D1" w15:done="0"/>
  <w15:commentEx w15:paraId="5DD86F1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9BF1A" w14:textId="77777777" w:rsidR="0069749F" w:rsidRDefault="0069749F">
      <w:r>
        <w:separator/>
      </w:r>
    </w:p>
  </w:endnote>
  <w:endnote w:type="continuationSeparator" w:id="0">
    <w:p w14:paraId="57DF7D72" w14:textId="77777777" w:rsidR="0069749F" w:rsidRDefault="00697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E0600" w14:textId="30209F8D" w:rsidR="00D85D6C" w:rsidRDefault="00D85D6C" w:rsidP="00F410C4">
    <w:pPr>
      <w:pStyle w:val="Footer"/>
    </w:pPr>
    <w:r>
      <w:rPr>
        <w:highlight w:val="yellow"/>
      </w:rPr>
      <w:br/>
    </w:r>
    <w:r>
      <w:rPr>
        <w:highlight w:val="yellow"/>
      </w:rPr>
      <w:br/>
    </w:r>
    <w:r>
      <w:rPr>
        <w:rFonts w:cs="Times New Roman"/>
      </w:rPr>
      <w:t>Tarapore, et al</w:t>
    </w:r>
    <w:r>
      <w:rPr>
        <w:rFonts w:cs="Times New Roman"/>
      </w:rPr>
      <w:tab/>
    </w:r>
    <w:r>
      <w:t>Expires January 17, 2018</w:t>
    </w:r>
    <w:r>
      <w:rPr>
        <w:rFonts w:cs="Times New Roman"/>
      </w:rPr>
      <w:tab/>
    </w:r>
    <w:r>
      <w:t xml:space="preserve">[Page </w:t>
    </w:r>
    <w:r>
      <w:fldChar w:fldCharType="begin"/>
    </w:r>
    <w:r>
      <w:instrText xml:space="preserve"> PAGE </w:instrText>
    </w:r>
    <w:r>
      <w:fldChar w:fldCharType="separate"/>
    </w:r>
    <w:r w:rsidR="00006ED7">
      <w:rPr>
        <w:noProof/>
      </w:rPr>
      <w:t>21</w:t>
    </w:r>
    <w:r>
      <w:rPr>
        <w:noProof/>
      </w:rPr>
      <w:fldChar w:fldCharType="end"/>
    </w:r>
    <w:r>
      <w:t>]</w:t>
    </w:r>
  </w:p>
  <w:p w14:paraId="65091BB1" w14:textId="77777777" w:rsidR="00D85D6C" w:rsidRDefault="00D85D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29F45" w14:textId="77777777" w:rsidR="00D85D6C" w:rsidRDefault="00D85D6C" w:rsidP="00F410C4">
    <w:pPr>
      <w:pStyle w:val="Footer"/>
      <w:rPr>
        <w:highlight w:val="yellow"/>
      </w:rPr>
    </w:pPr>
  </w:p>
  <w:p w14:paraId="2384DDCE" w14:textId="77777777" w:rsidR="00D85D6C" w:rsidRDefault="00D85D6C" w:rsidP="00F410C4">
    <w:pPr>
      <w:pStyle w:val="Footer"/>
      <w:rPr>
        <w:highlight w:val="yellow"/>
      </w:rPr>
    </w:pPr>
  </w:p>
  <w:p w14:paraId="3B3DE31B" w14:textId="77777777" w:rsidR="00D85D6C" w:rsidRDefault="00D85D6C" w:rsidP="00F410C4">
    <w:pPr>
      <w:pStyle w:val="Footer"/>
      <w:rPr>
        <w:highlight w:val="yellow"/>
      </w:rPr>
    </w:pPr>
  </w:p>
  <w:p w14:paraId="503E5049" w14:textId="6D20157C" w:rsidR="00D85D6C" w:rsidRDefault="00D85D6C" w:rsidP="00F410C4">
    <w:pPr>
      <w:pStyle w:val="Footer"/>
    </w:pPr>
    <w:r>
      <w:t>Tarapore, et al</w:t>
    </w:r>
    <w:r>
      <w:tab/>
      <w:t>Expires January 17,</w:t>
    </w:r>
    <w:r w:rsidRPr="00052D45">
      <w:t xml:space="preserve"> </w:t>
    </w:r>
    <w:r>
      <w:t>2018</w:t>
    </w:r>
    <w:r>
      <w:tab/>
      <w:t xml:space="preserve">[Page </w:t>
    </w:r>
    <w:r>
      <w:fldChar w:fldCharType="begin"/>
    </w:r>
    <w:r>
      <w:instrText xml:space="preserve"> PAGE </w:instrText>
    </w:r>
    <w:r>
      <w:fldChar w:fldCharType="separate"/>
    </w:r>
    <w:r w:rsidR="00006ED7">
      <w:rPr>
        <w:noProof/>
      </w:rPr>
      <w:t>1</w:t>
    </w:r>
    <w:r>
      <w:rPr>
        <w:noProof/>
      </w:rPr>
      <w:fldChar w:fldCharType="end"/>
    </w:r>
    <w:r>
      <w:t>]</w:t>
    </w:r>
  </w:p>
  <w:p w14:paraId="019AD352" w14:textId="77777777" w:rsidR="00D85D6C" w:rsidRDefault="00D85D6C"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0EE4D" w14:textId="77777777" w:rsidR="0069749F" w:rsidRDefault="0069749F">
      <w:r>
        <w:separator/>
      </w:r>
    </w:p>
  </w:footnote>
  <w:footnote w:type="continuationSeparator" w:id="0">
    <w:p w14:paraId="5C4D50AE" w14:textId="77777777" w:rsidR="0069749F" w:rsidRDefault="00697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0DDE7" w14:textId="0DB7EF21" w:rsidR="00D85D6C" w:rsidRDefault="00D85D6C" w:rsidP="00F410C4">
    <w:pPr>
      <w:pStyle w:val="Header"/>
    </w:pPr>
    <w:r>
      <w:rPr>
        <w:lang w:eastAsia="ko-KR"/>
      </w:rPr>
      <w:t>IETF I-D</w:t>
    </w:r>
    <w:r>
      <w:rPr>
        <w:rFonts w:cs="Times New Roman"/>
        <w:lang w:eastAsia="ko-KR"/>
      </w:rPr>
      <w:tab/>
      <w:t xml:space="preserve">  </w:t>
    </w:r>
    <w:r>
      <w:t>Multicast Across Inter-Domain Peering Points</w:t>
    </w:r>
    <w:r>
      <w:rPr>
        <w:lang w:eastAsia="ko-KR"/>
      </w:rPr>
      <w:t xml:space="preserve">        July 2017</w:t>
    </w:r>
  </w:p>
  <w:p w14:paraId="6E3DE52B" w14:textId="77777777" w:rsidR="00D85D6C" w:rsidRDefault="00D85D6C"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20CB6" w14:textId="77777777" w:rsidR="00D85D6C" w:rsidRDefault="00D85D6C" w:rsidP="00F410C4">
    <w:pPr>
      <w:pStyle w:val="Header"/>
      <w:rPr>
        <w:highlight w:val="yellow"/>
      </w:rPr>
    </w:pPr>
  </w:p>
  <w:p w14:paraId="51AE6088" w14:textId="77777777" w:rsidR="00D85D6C" w:rsidRDefault="00D85D6C" w:rsidP="00F410C4">
    <w:pPr>
      <w:pStyle w:val="Header"/>
      <w:rPr>
        <w:highlight w:val="yellow"/>
      </w:rPr>
    </w:pPr>
  </w:p>
  <w:p w14:paraId="29BA2703" w14:textId="77777777" w:rsidR="00D85D6C" w:rsidRDefault="00D85D6C" w:rsidP="00062891">
    <w:pPr>
      <w:pStyle w:val="Header"/>
      <w:jc w:val="right"/>
    </w:pPr>
    <w:r>
      <w:t>MBONED Working Group</w:t>
    </w:r>
    <w:r>
      <w:tab/>
    </w:r>
    <w:r w:rsidRPr="00F410C4">
      <w:tab/>
    </w:r>
    <w:r>
      <w:t>Percy S. Tarapore</w:t>
    </w:r>
  </w:p>
  <w:p w14:paraId="65775D41" w14:textId="77777777" w:rsidR="00D85D6C" w:rsidRDefault="00D85D6C" w:rsidP="00062891">
    <w:pPr>
      <w:pStyle w:val="Header"/>
      <w:jc w:val="right"/>
    </w:pPr>
    <w:r>
      <w:t>Internet Draft</w:t>
    </w:r>
    <w:r>
      <w:tab/>
    </w:r>
    <w:r w:rsidRPr="00F410C4">
      <w:tab/>
    </w:r>
    <w:r>
      <w:t xml:space="preserve">Robert </w:t>
    </w:r>
    <w:proofErr w:type="spellStart"/>
    <w:r>
      <w:t>Sayko</w:t>
    </w:r>
    <w:proofErr w:type="spellEnd"/>
  </w:p>
  <w:p w14:paraId="2F41652D" w14:textId="77777777" w:rsidR="00D85D6C" w:rsidRDefault="00D85D6C" w:rsidP="00062891">
    <w:pPr>
      <w:pStyle w:val="Header"/>
      <w:jc w:val="right"/>
    </w:pPr>
    <w:r>
      <w:t>Intended status: BCP</w:t>
    </w:r>
    <w:r>
      <w:tab/>
    </w:r>
    <w:r w:rsidRPr="00F410C4">
      <w:tab/>
    </w:r>
    <w:r>
      <w:t>AT&amp;T</w:t>
    </w:r>
  </w:p>
  <w:p w14:paraId="7AD32BA9" w14:textId="233579DD" w:rsidR="00D85D6C" w:rsidRDefault="00D85D6C" w:rsidP="00062891">
    <w:pPr>
      <w:pStyle w:val="Header"/>
      <w:jc w:val="right"/>
    </w:pPr>
    <w:r>
      <w:t>Expires: January 17, 2018</w:t>
    </w:r>
    <w:r>
      <w:tab/>
    </w:r>
    <w:r>
      <w:tab/>
      <w:t>Greg Shepherd</w:t>
    </w:r>
  </w:p>
  <w:p w14:paraId="123EFB11" w14:textId="77E96774" w:rsidR="00D85D6C" w:rsidRDefault="00D85D6C" w:rsidP="00062891">
    <w:pPr>
      <w:pStyle w:val="Header"/>
      <w:jc w:val="right"/>
    </w:pPr>
    <w:r>
      <w:tab/>
    </w:r>
    <w:r>
      <w:tab/>
      <w:t>Cisco</w:t>
    </w:r>
    <w:r>
      <w:tab/>
    </w:r>
    <w:r>
      <w:tab/>
      <w:t>Toerless Eckert</w:t>
    </w:r>
  </w:p>
  <w:p w14:paraId="15327AA5" w14:textId="63D226ED" w:rsidR="00D85D6C" w:rsidRDefault="00D85D6C" w:rsidP="00062891">
    <w:pPr>
      <w:pStyle w:val="Header"/>
      <w:jc w:val="right"/>
    </w:pPr>
    <w:r>
      <w:tab/>
      <w:t xml:space="preserve">                                                 </w:t>
    </w:r>
    <w:proofErr w:type="spellStart"/>
    <w:r>
      <w:t>Futurewei</w:t>
    </w:r>
    <w:proofErr w:type="spellEnd"/>
    <w:r>
      <w:t xml:space="preserve"> Technologies</w:t>
    </w:r>
  </w:p>
  <w:p w14:paraId="4C97B9A6" w14:textId="77777777" w:rsidR="00D85D6C" w:rsidRDefault="00D85D6C" w:rsidP="00062891">
    <w:pPr>
      <w:pStyle w:val="Header"/>
      <w:jc w:val="right"/>
    </w:pPr>
    <w:r>
      <w:tab/>
    </w:r>
    <w:r>
      <w:tab/>
      <w:t>Ram Krishnan</w:t>
    </w:r>
  </w:p>
  <w:p w14:paraId="73B9E780" w14:textId="1EB14C5D" w:rsidR="00D85D6C" w:rsidRDefault="00D85D6C" w:rsidP="007952C1">
    <w:pPr>
      <w:pStyle w:val="Header"/>
      <w:jc w:val="right"/>
    </w:pPr>
    <w:proofErr w:type="spellStart"/>
    <w:r>
      <w:t>SupportVectors</w:t>
    </w:r>
    <w:proofErr w:type="spellEnd"/>
  </w:p>
  <w:p w14:paraId="3DF2FD4E" w14:textId="3290D2F3" w:rsidR="00D85D6C" w:rsidRDefault="00D85D6C" w:rsidP="007952C1">
    <w:pPr>
      <w:pStyle w:val="Header"/>
      <w:jc w:val="right"/>
    </w:pPr>
    <w:r>
      <w:t>July 17, 2017</w:t>
    </w:r>
  </w:p>
  <w:p w14:paraId="2DEC7114" w14:textId="77777777" w:rsidR="00D85D6C" w:rsidRDefault="00D85D6C"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8954C5"/>
    <w:multiLevelType w:val="hybridMultilevel"/>
    <w:tmpl w:val="B9D22484"/>
    <w:lvl w:ilvl="0" w:tplc="04090003">
      <w:start w:val="1"/>
      <w:numFmt w:val="bullet"/>
      <w:lvlText w:val="o"/>
      <w:lvlJc w:val="left"/>
      <w:pPr>
        <w:ind w:left="792" w:hanging="360"/>
      </w:pPr>
      <w:rPr>
        <w:rFonts w:ascii="Courier New" w:hAnsi="Courier New" w:cs="Courier New"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3">
      <w:start w:val="1"/>
      <w:numFmt w:val="bullet"/>
      <w:lvlText w:val="o"/>
      <w:lvlJc w:val="left"/>
      <w:pPr>
        <w:ind w:left="2952" w:hanging="360"/>
      </w:pPr>
      <w:rPr>
        <w:rFonts w:ascii="Courier New" w:hAnsi="Courier New" w:cs="Courier New"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096104B9"/>
    <w:multiLevelType w:val="hybridMultilevel"/>
    <w:tmpl w:val="CA2A3210"/>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09A77DA1"/>
    <w:multiLevelType w:val="hybridMultilevel"/>
    <w:tmpl w:val="985C706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E7D0E23"/>
    <w:multiLevelType w:val="hybridMultilevel"/>
    <w:tmpl w:val="07C0A5B8"/>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31D0340"/>
    <w:multiLevelType w:val="hybridMultilevel"/>
    <w:tmpl w:val="0DF23DA4"/>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23105E82"/>
    <w:multiLevelType w:val="hybridMultilevel"/>
    <w:tmpl w:val="E7100210"/>
    <w:lvl w:ilvl="0" w:tplc="04090003">
      <w:start w:val="1"/>
      <w:numFmt w:val="bullet"/>
      <w:lvlText w:val="o"/>
      <w:lvlJc w:val="left"/>
      <w:pPr>
        <w:ind w:left="1152" w:hanging="360"/>
      </w:pPr>
      <w:rPr>
        <w:rFonts w:ascii="Courier New" w:hAnsi="Courier New" w:cs="Courier New"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23EC526E"/>
    <w:multiLevelType w:val="multilevel"/>
    <w:tmpl w:val="ABDA4E36"/>
    <w:lvl w:ilvl="0">
      <w:start w:val="1"/>
      <w:numFmt w:val="upperLetter"/>
      <w:lvlText w:val="Appendix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5C70242"/>
    <w:multiLevelType w:val="hybridMultilevel"/>
    <w:tmpl w:val="8CBA450C"/>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6833400"/>
    <w:multiLevelType w:val="hybridMultilevel"/>
    <w:tmpl w:val="320C3E2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268C7DBD"/>
    <w:multiLevelType w:val="hybridMultilevel"/>
    <w:tmpl w:val="192CF8C8"/>
    <w:lvl w:ilvl="0" w:tplc="04090003">
      <w:start w:val="1"/>
      <w:numFmt w:val="bullet"/>
      <w:lvlText w:val="o"/>
      <w:lvlJc w:val="left"/>
      <w:pPr>
        <w:ind w:left="1656" w:hanging="360"/>
      </w:pPr>
      <w:rPr>
        <w:rFonts w:ascii="Courier New"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1"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9DA463F"/>
    <w:multiLevelType w:val="multilevel"/>
    <w:tmpl w:val="6A28EC0A"/>
    <w:lvl w:ilvl="0">
      <w:start w:val="1"/>
      <w:numFmt w:val="decimal"/>
      <w:pStyle w:val="RFCListNumbered"/>
      <w:lvlText w:val="%1."/>
      <w:lvlJc w:val="left"/>
      <w:pPr>
        <w:tabs>
          <w:tab w:val="num" w:pos="864"/>
        </w:tabs>
        <w:ind w:left="864" w:hanging="432"/>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872" w:hanging="1440"/>
      </w:pPr>
      <w:rPr>
        <w:rFonts w:hint="default"/>
      </w:rPr>
    </w:lvl>
    <w:lvl w:ilvl="5">
      <w:start w:val="1"/>
      <w:numFmt w:val="decimal"/>
      <w:isLgl/>
      <w:lvlText w:val="%1.%2.%3.%4.%5.%6"/>
      <w:lvlJc w:val="left"/>
      <w:pPr>
        <w:ind w:left="2232"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592" w:hanging="2160"/>
      </w:pPr>
      <w:rPr>
        <w:rFonts w:hint="default"/>
      </w:rPr>
    </w:lvl>
    <w:lvl w:ilvl="8">
      <w:start w:val="1"/>
      <w:numFmt w:val="decimal"/>
      <w:isLgl/>
      <w:lvlText w:val="%1.%2.%3.%4.%5.%6.%7.%8.%9"/>
      <w:lvlJc w:val="left"/>
      <w:pPr>
        <w:ind w:left="2952" w:hanging="2520"/>
      </w:pPr>
      <w:rPr>
        <w:rFonts w:hint="default"/>
      </w:rPr>
    </w:lvl>
  </w:abstractNum>
  <w:abstractNum w:abstractNumId="23" w15:restartNumberingAfterBreak="0">
    <w:nsid w:val="2B8E2D40"/>
    <w:multiLevelType w:val="multilevel"/>
    <w:tmpl w:val="E7900EF2"/>
    <w:lvl w:ilvl="0">
      <w:start w:val="1"/>
      <w:numFmt w:val="decimal"/>
      <w:pStyle w:val="Heading1"/>
      <w:suff w:val="nothing"/>
      <w:lvlText w:val="%1. "/>
      <w:lvlJc w:val="left"/>
      <w:pPr>
        <w:ind w:left="3672" w:hanging="432"/>
      </w:pPr>
      <w:rPr>
        <w:rFonts w:hint="default"/>
      </w:rPr>
    </w:lvl>
    <w:lvl w:ilvl="1">
      <w:start w:val="1"/>
      <w:numFmt w:val="decimal"/>
      <w:pStyle w:val="Heading2"/>
      <w:suff w:val="nothing"/>
      <w:lvlText w:val="%1.%2. "/>
      <w:lvlJc w:val="left"/>
      <w:pPr>
        <w:ind w:left="8532" w:hanging="432"/>
      </w:pPr>
      <w:rPr>
        <w:rFonts w:hint="default"/>
      </w:rPr>
    </w:lvl>
    <w:lvl w:ilvl="2">
      <w:start w:val="1"/>
      <w:numFmt w:val="decimal"/>
      <w:pStyle w:val="Heading3"/>
      <w:suff w:val="nothing"/>
      <w:lvlText w:val="%1.%2.%3. "/>
      <w:lvlJc w:val="left"/>
      <w:pPr>
        <w:ind w:left="-18" w:hanging="432"/>
      </w:pPr>
      <w:rPr>
        <w:rFonts w:hint="default"/>
      </w:rPr>
    </w:lvl>
    <w:lvl w:ilvl="3">
      <w:start w:val="1"/>
      <w:numFmt w:val="decimal"/>
      <w:pStyle w:val="Heading4"/>
      <w:suff w:val="nothing"/>
      <w:lvlText w:val="%1.%2.%3.%4. "/>
      <w:lvlJc w:val="left"/>
      <w:pPr>
        <w:ind w:left="-18" w:hanging="432"/>
      </w:pPr>
      <w:rPr>
        <w:rFonts w:hint="default"/>
      </w:rPr>
    </w:lvl>
    <w:lvl w:ilvl="4">
      <w:start w:val="1"/>
      <w:numFmt w:val="decimal"/>
      <w:pStyle w:val="Heading5"/>
      <w:suff w:val="nothing"/>
      <w:lvlText w:val="%1.%2.%3.%4.%5. "/>
      <w:lvlJc w:val="left"/>
      <w:pPr>
        <w:ind w:left="-18" w:hanging="432"/>
      </w:pPr>
      <w:rPr>
        <w:rFonts w:hint="default"/>
      </w:rPr>
    </w:lvl>
    <w:lvl w:ilvl="5">
      <w:start w:val="1"/>
      <w:numFmt w:val="decimal"/>
      <w:pStyle w:val="Heading6"/>
      <w:suff w:val="nothing"/>
      <w:lvlText w:val="%1.%2.%3.%4.%5.%6. "/>
      <w:lvlJc w:val="left"/>
      <w:pPr>
        <w:ind w:left="-18" w:hanging="432"/>
      </w:pPr>
      <w:rPr>
        <w:rFonts w:hint="default"/>
      </w:rPr>
    </w:lvl>
    <w:lvl w:ilvl="6">
      <w:start w:val="1"/>
      <w:numFmt w:val="decimal"/>
      <w:pStyle w:val="Heading7"/>
      <w:suff w:val="nothing"/>
      <w:lvlText w:val="%1.%2.%3.%4.%5.%6.%7. "/>
      <w:lvlJc w:val="left"/>
      <w:pPr>
        <w:ind w:left="-18" w:hanging="432"/>
      </w:pPr>
      <w:rPr>
        <w:rFonts w:hint="default"/>
      </w:rPr>
    </w:lvl>
    <w:lvl w:ilvl="7">
      <w:start w:val="1"/>
      <w:numFmt w:val="decimal"/>
      <w:pStyle w:val="Heading8"/>
      <w:suff w:val="nothing"/>
      <w:lvlText w:val="%1.%2.%3.%4.%5.%6.%7.%8. "/>
      <w:lvlJc w:val="left"/>
      <w:pPr>
        <w:ind w:left="-18" w:hanging="432"/>
      </w:pPr>
      <w:rPr>
        <w:rFonts w:hint="default"/>
      </w:rPr>
    </w:lvl>
    <w:lvl w:ilvl="8">
      <w:start w:val="1"/>
      <w:numFmt w:val="decimal"/>
      <w:pStyle w:val="Heading9"/>
      <w:suff w:val="nothing"/>
      <w:lvlText w:val="%1.%2.%3.%4.%5.%6.%7.%8.%9. "/>
      <w:lvlJc w:val="left"/>
      <w:pPr>
        <w:ind w:left="-18" w:hanging="432"/>
      </w:pPr>
      <w:rPr>
        <w:rFonts w:hint="default"/>
      </w:rPr>
    </w:lvl>
  </w:abstractNum>
  <w:abstractNum w:abstractNumId="24" w15:restartNumberingAfterBreak="0">
    <w:nsid w:val="341001AB"/>
    <w:multiLevelType w:val="hybridMultilevel"/>
    <w:tmpl w:val="671AD486"/>
    <w:lvl w:ilvl="0" w:tplc="259A0C7C">
      <w:start w:val="1"/>
      <w:numFmt w:val="bullet"/>
      <w:lvlText w:val="¯"/>
      <w:lvlJc w:val="left"/>
      <w:pPr>
        <w:ind w:left="1152"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7F508F"/>
    <w:multiLevelType w:val="multilevel"/>
    <w:tmpl w:val="82C092CE"/>
    <w:lvl w:ilvl="0">
      <w:start w:val="4"/>
      <w:numFmt w:val="decimal"/>
      <w:lvlText w:val="%1"/>
      <w:lvlJc w:val="left"/>
      <w:pPr>
        <w:ind w:left="720" w:hanging="720"/>
      </w:pPr>
      <w:rPr>
        <w:rFonts w:hint="default"/>
      </w:rPr>
    </w:lvl>
    <w:lvl w:ilvl="1">
      <w:start w:val="3"/>
      <w:numFmt w:val="decimal"/>
      <w:lvlText w:val="%1.%2"/>
      <w:lvlJc w:val="left"/>
      <w:pPr>
        <w:ind w:left="937" w:hanging="720"/>
      </w:pPr>
      <w:rPr>
        <w:rFonts w:hint="default"/>
      </w:rPr>
    </w:lvl>
    <w:lvl w:ilvl="2">
      <w:start w:val="2"/>
      <w:numFmt w:val="decimal"/>
      <w:lvlText w:val="%1.%2.%3"/>
      <w:lvlJc w:val="left"/>
      <w:pPr>
        <w:ind w:left="1154" w:hanging="720"/>
      </w:pPr>
      <w:rPr>
        <w:rFonts w:hint="default"/>
      </w:rPr>
    </w:lvl>
    <w:lvl w:ilvl="3">
      <w:start w:val="1"/>
      <w:numFmt w:val="decimal"/>
      <w:lvlText w:val="%1.%2.%3.%4"/>
      <w:lvlJc w:val="left"/>
      <w:pPr>
        <w:ind w:left="1731" w:hanging="1080"/>
      </w:pPr>
      <w:rPr>
        <w:rFonts w:hint="default"/>
      </w:rPr>
    </w:lvl>
    <w:lvl w:ilvl="4">
      <w:start w:val="1"/>
      <w:numFmt w:val="decimal"/>
      <w:lvlText w:val="%1.%2.%3.%4.%5"/>
      <w:lvlJc w:val="left"/>
      <w:pPr>
        <w:ind w:left="2308" w:hanging="1440"/>
      </w:pPr>
      <w:rPr>
        <w:rFonts w:hint="default"/>
      </w:rPr>
    </w:lvl>
    <w:lvl w:ilvl="5">
      <w:start w:val="1"/>
      <w:numFmt w:val="decimal"/>
      <w:lvlText w:val="%1.%2.%3.%4.%5.%6"/>
      <w:lvlJc w:val="left"/>
      <w:pPr>
        <w:ind w:left="2885" w:hanging="1800"/>
      </w:pPr>
      <w:rPr>
        <w:rFonts w:hint="default"/>
      </w:rPr>
    </w:lvl>
    <w:lvl w:ilvl="6">
      <w:start w:val="1"/>
      <w:numFmt w:val="decimal"/>
      <w:lvlText w:val="%1.%2.%3.%4.%5.%6.%7"/>
      <w:lvlJc w:val="left"/>
      <w:pPr>
        <w:ind w:left="3462" w:hanging="2160"/>
      </w:pPr>
      <w:rPr>
        <w:rFonts w:hint="default"/>
      </w:rPr>
    </w:lvl>
    <w:lvl w:ilvl="7">
      <w:start w:val="1"/>
      <w:numFmt w:val="decimal"/>
      <w:lvlText w:val="%1.%2.%3.%4.%5.%6.%7.%8"/>
      <w:lvlJc w:val="left"/>
      <w:pPr>
        <w:ind w:left="3679" w:hanging="2160"/>
      </w:pPr>
      <w:rPr>
        <w:rFonts w:hint="default"/>
      </w:rPr>
    </w:lvl>
    <w:lvl w:ilvl="8">
      <w:start w:val="1"/>
      <w:numFmt w:val="decimal"/>
      <w:lvlText w:val="%1.%2.%3.%4.%5.%6.%7.%8.%9"/>
      <w:lvlJc w:val="left"/>
      <w:pPr>
        <w:ind w:left="4256" w:hanging="2520"/>
      </w:pPr>
      <w:rPr>
        <w:rFonts w:hint="default"/>
      </w:rPr>
    </w:lvl>
  </w:abstractNum>
  <w:abstractNum w:abstractNumId="26" w15:restartNumberingAfterBreak="0">
    <w:nsid w:val="3BE86458"/>
    <w:multiLevelType w:val="hybridMultilevel"/>
    <w:tmpl w:val="976CB2E8"/>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3E0D4161"/>
    <w:multiLevelType w:val="hybridMultilevel"/>
    <w:tmpl w:val="DC6E1884"/>
    <w:lvl w:ilvl="0" w:tplc="04090019">
      <w:start w:val="1"/>
      <w:numFmt w:val="lowerLetter"/>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401224E4"/>
    <w:multiLevelType w:val="hybridMultilevel"/>
    <w:tmpl w:val="0760442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43FF4195"/>
    <w:multiLevelType w:val="hybridMultilevel"/>
    <w:tmpl w:val="6BE246E2"/>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1" w15:restartNumberingAfterBreak="0">
    <w:nsid w:val="4DF32D2D"/>
    <w:multiLevelType w:val="hybridMultilevel"/>
    <w:tmpl w:val="A5925838"/>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50CB50BF"/>
    <w:multiLevelType w:val="hybridMultilevel"/>
    <w:tmpl w:val="F6DAD0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5932CA0"/>
    <w:multiLevelType w:val="hybridMultilevel"/>
    <w:tmpl w:val="4584320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15:restartNumberingAfterBreak="0">
    <w:nsid w:val="57121E40"/>
    <w:multiLevelType w:val="hybridMultilevel"/>
    <w:tmpl w:val="1210703E"/>
    <w:lvl w:ilvl="0" w:tplc="04090019">
      <w:start w:val="1"/>
      <w:numFmt w:val="lowerLetter"/>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5CF868D7"/>
    <w:multiLevelType w:val="hybridMultilevel"/>
    <w:tmpl w:val="BD38C6C2"/>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8" w15:restartNumberingAfterBreak="0">
    <w:nsid w:val="5FB97442"/>
    <w:multiLevelType w:val="hybridMultilevel"/>
    <w:tmpl w:val="AEF8F926"/>
    <w:lvl w:ilvl="0" w:tplc="04090003">
      <w:start w:val="1"/>
      <w:numFmt w:val="bullet"/>
      <w:lvlText w:val="o"/>
      <w:lvlJc w:val="left"/>
      <w:pPr>
        <w:ind w:left="1152" w:hanging="360"/>
      </w:pPr>
      <w:rPr>
        <w:rFonts w:ascii="Courier New" w:hAnsi="Courier New" w:cs="Courier New" w:hint="default"/>
      </w:rPr>
    </w:lvl>
    <w:lvl w:ilvl="1" w:tplc="04090003">
      <w:start w:val="1"/>
      <w:numFmt w:val="bullet"/>
      <w:lvlText w:val="o"/>
      <w:lvlJc w:val="left"/>
      <w:pPr>
        <w:ind w:left="1872" w:hanging="360"/>
      </w:pPr>
      <w:rPr>
        <w:rFonts w:ascii="Courier New" w:hAnsi="Courier New" w:cs="Courier New" w:hint="default"/>
      </w:rPr>
    </w:lvl>
    <w:lvl w:ilvl="2" w:tplc="CF3EFD32">
      <w:numFmt w:val="bullet"/>
      <w:lvlText w:val="-"/>
      <w:lvlJc w:val="left"/>
      <w:pPr>
        <w:ind w:left="2592" w:hanging="360"/>
      </w:pPr>
      <w:rPr>
        <w:rFonts w:ascii="Courier New" w:eastAsia="Calibri" w:hAnsi="Courier New" w:cs="Courier New"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15:restartNumberingAfterBreak="0">
    <w:nsid w:val="611B17FC"/>
    <w:multiLevelType w:val="hybridMultilevel"/>
    <w:tmpl w:val="B1464654"/>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656227BE"/>
    <w:multiLevelType w:val="hybridMultilevel"/>
    <w:tmpl w:val="C62630BC"/>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69424DFB"/>
    <w:multiLevelType w:val="hybridMultilevel"/>
    <w:tmpl w:val="C3F878C4"/>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BD1765C"/>
    <w:multiLevelType w:val="hybridMultilevel"/>
    <w:tmpl w:val="077C5FE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6DCD1A5B"/>
    <w:multiLevelType w:val="hybridMultilevel"/>
    <w:tmpl w:val="84066CB0"/>
    <w:lvl w:ilvl="0" w:tplc="BD98E684">
      <w:start w:val="1"/>
      <w:numFmt w:val="decimal"/>
      <w:pStyle w:val="Regular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2514C4"/>
    <w:multiLevelType w:val="hybridMultilevel"/>
    <w:tmpl w:val="941A23D8"/>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5" w15:restartNumberingAfterBreak="0">
    <w:nsid w:val="71692799"/>
    <w:multiLevelType w:val="hybridMultilevel"/>
    <w:tmpl w:val="C688FC1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3280E2F"/>
    <w:multiLevelType w:val="hybridMultilevel"/>
    <w:tmpl w:val="9850D474"/>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73973E52"/>
    <w:multiLevelType w:val="hybridMultilevel"/>
    <w:tmpl w:val="12A808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9"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bCs w:val="0"/>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97F62A2"/>
    <w:multiLevelType w:val="hybridMultilevel"/>
    <w:tmpl w:val="381A9214"/>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1" w15:restartNumberingAfterBreak="0">
    <w:nsid w:val="79923533"/>
    <w:multiLevelType w:val="hybridMultilevel"/>
    <w:tmpl w:val="281E52A8"/>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A166333"/>
    <w:multiLevelType w:val="hybridMultilevel"/>
    <w:tmpl w:val="B19C5758"/>
    <w:lvl w:ilvl="0" w:tplc="04090003">
      <w:start w:val="1"/>
      <w:numFmt w:val="bullet"/>
      <w:lvlText w:val="o"/>
      <w:lvlJc w:val="left"/>
      <w:pPr>
        <w:ind w:left="1305" w:hanging="360"/>
      </w:pPr>
      <w:rPr>
        <w:rFonts w:ascii="Courier New" w:hAnsi="Courier New" w:cs="Courier New"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53" w15:restartNumberingAfterBreak="0">
    <w:nsid w:val="7BED0C31"/>
    <w:multiLevelType w:val="hybridMultilevel"/>
    <w:tmpl w:val="E9F2652A"/>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4" w15:restartNumberingAfterBreak="0">
    <w:nsid w:val="7DB42DBC"/>
    <w:multiLevelType w:val="hybridMultilevel"/>
    <w:tmpl w:val="A4803CB6"/>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2175BC"/>
    <w:multiLevelType w:val="hybridMultilevel"/>
    <w:tmpl w:val="08D2B918"/>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6" w15:restartNumberingAfterBreak="0">
    <w:nsid w:val="7FD139E8"/>
    <w:multiLevelType w:val="hybridMultilevel"/>
    <w:tmpl w:val="9076A3C6"/>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48"/>
  </w:num>
  <w:num w:numId="2">
    <w:abstractNumId w:val="34"/>
  </w:num>
  <w:num w:numId="3">
    <w:abstractNumId w:val="33"/>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0"/>
  </w:num>
  <w:num w:numId="16">
    <w:abstractNumId w:val="10"/>
  </w:num>
  <w:num w:numId="17">
    <w:abstractNumId w:val="22"/>
  </w:num>
  <w:num w:numId="18">
    <w:abstractNumId w:val="17"/>
  </w:num>
  <w:num w:numId="19">
    <w:abstractNumId w:val="49"/>
  </w:num>
  <w:num w:numId="20">
    <w:abstractNumId w:val="21"/>
  </w:num>
  <w:num w:numId="21">
    <w:abstractNumId w:val="38"/>
  </w:num>
  <w:num w:numId="22">
    <w:abstractNumId w:val="13"/>
  </w:num>
  <w:num w:numId="23">
    <w:abstractNumId w:val="24"/>
  </w:num>
  <w:num w:numId="24">
    <w:abstractNumId w:val="16"/>
  </w:num>
  <w:num w:numId="25">
    <w:abstractNumId w:val="41"/>
  </w:num>
  <w:num w:numId="26">
    <w:abstractNumId w:val="19"/>
  </w:num>
  <w:num w:numId="27">
    <w:abstractNumId w:val="36"/>
  </w:num>
  <w:num w:numId="28">
    <w:abstractNumId w:val="37"/>
  </w:num>
  <w:num w:numId="29">
    <w:abstractNumId w:val="44"/>
  </w:num>
  <w:num w:numId="30">
    <w:abstractNumId w:val="43"/>
  </w:num>
  <w:num w:numId="31">
    <w:abstractNumId w:val="39"/>
  </w:num>
  <w:num w:numId="32">
    <w:abstractNumId w:val="52"/>
  </w:num>
  <w:num w:numId="33">
    <w:abstractNumId w:val="51"/>
  </w:num>
  <w:num w:numId="34">
    <w:abstractNumId w:val="47"/>
  </w:num>
  <w:num w:numId="35">
    <w:abstractNumId w:val="54"/>
  </w:num>
  <w:num w:numId="36">
    <w:abstractNumId w:val="29"/>
  </w:num>
  <w:num w:numId="37">
    <w:abstractNumId w:val="53"/>
  </w:num>
  <w:num w:numId="38">
    <w:abstractNumId w:val="11"/>
  </w:num>
  <w:num w:numId="39">
    <w:abstractNumId w:val="26"/>
  </w:num>
  <w:num w:numId="40">
    <w:abstractNumId w:val="55"/>
  </w:num>
  <w:num w:numId="41">
    <w:abstractNumId w:val="50"/>
  </w:num>
  <w:num w:numId="42">
    <w:abstractNumId w:val="25"/>
  </w:num>
  <w:num w:numId="43">
    <w:abstractNumId w:val="31"/>
  </w:num>
  <w:num w:numId="44">
    <w:abstractNumId w:val="18"/>
  </w:num>
  <w:num w:numId="45">
    <w:abstractNumId w:val="12"/>
  </w:num>
  <w:num w:numId="46">
    <w:abstractNumId w:val="40"/>
  </w:num>
  <w:num w:numId="47">
    <w:abstractNumId w:val="45"/>
  </w:num>
  <w:num w:numId="48">
    <w:abstractNumId w:val="42"/>
  </w:num>
  <w:num w:numId="49">
    <w:abstractNumId w:val="32"/>
  </w:num>
  <w:num w:numId="50">
    <w:abstractNumId w:val="46"/>
  </w:num>
  <w:num w:numId="51">
    <w:abstractNumId w:val="20"/>
  </w:num>
  <w:num w:numId="52">
    <w:abstractNumId w:val="56"/>
  </w:num>
  <w:num w:numId="53">
    <w:abstractNumId w:val="27"/>
  </w:num>
  <w:num w:numId="54">
    <w:abstractNumId w:val="35"/>
  </w:num>
  <w:num w:numId="55">
    <w:abstractNumId w:val="15"/>
  </w:num>
  <w:num w:numId="56">
    <w:abstractNumId w:val="14"/>
  </w:num>
  <w:num w:numId="57">
    <w:abstractNumId w:val="28"/>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RAPORE, PERCY S">
    <w15:presenceInfo w15:providerId="AD" w15:userId="S-1-5-21-2057499049-1289676208-1959431660-14250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816"/>
    <w:rsid w:val="00001664"/>
    <w:rsid w:val="000017CE"/>
    <w:rsid w:val="00006ED7"/>
    <w:rsid w:val="00013C75"/>
    <w:rsid w:val="00013DED"/>
    <w:rsid w:val="00014BCF"/>
    <w:rsid w:val="0001519F"/>
    <w:rsid w:val="00020DC3"/>
    <w:rsid w:val="00024C8F"/>
    <w:rsid w:val="00031265"/>
    <w:rsid w:val="00034A96"/>
    <w:rsid w:val="00041DD7"/>
    <w:rsid w:val="00042ACC"/>
    <w:rsid w:val="000440BE"/>
    <w:rsid w:val="00044630"/>
    <w:rsid w:val="00045A33"/>
    <w:rsid w:val="00047D06"/>
    <w:rsid w:val="00052D45"/>
    <w:rsid w:val="0005351B"/>
    <w:rsid w:val="000546AB"/>
    <w:rsid w:val="00055923"/>
    <w:rsid w:val="00055CEF"/>
    <w:rsid w:val="000566F5"/>
    <w:rsid w:val="00056BA8"/>
    <w:rsid w:val="000612DC"/>
    <w:rsid w:val="00061E5D"/>
    <w:rsid w:val="00062891"/>
    <w:rsid w:val="00063523"/>
    <w:rsid w:val="00064027"/>
    <w:rsid w:val="00065C29"/>
    <w:rsid w:val="00065DFF"/>
    <w:rsid w:val="00072E31"/>
    <w:rsid w:val="00073B3B"/>
    <w:rsid w:val="00075782"/>
    <w:rsid w:val="0007656C"/>
    <w:rsid w:val="000814EC"/>
    <w:rsid w:val="0008188C"/>
    <w:rsid w:val="000835D0"/>
    <w:rsid w:val="0008409C"/>
    <w:rsid w:val="00093D38"/>
    <w:rsid w:val="000955ED"/>
    <w:rsid w:val="00096B20"/>
    <w:rsid w:val="00097297"/>
    <w:rsid w:val="000A7426"/>
    <w:rsid w:val="000B042E"/>
    <w:rsid w:val="000B1845"/>
    <w:rsid w:val="000B73D1"/>
    <w:rsid w:val="000B7BA7"/>
    <w:rsid w:val="000C20EF"/>
    <w:rsid w:val="000C3970"/>
    <w:rsid w:val="000C5414"/>
    <w:rsid w:val="000C7F8C"/>
    <w:rsid w:val="000D05E6"/>
    <w:rsid w:val="000D2E68"/>
    <w:rsid w:val="000D7A70"/>
    <w:rsid w:val="000E2C73"/>
    <w:rsid w:val="000E3905"/>
    <w:rsid w:val="000E4034"/>
    <w:rsid w:val="000E561C"/>
    <w:rsid w:val="000E6ECB"/>
    <w:rsid w:val="000F2A86"/>
    <w:rsid w:val="000F2D89"/>
    <w:rsid w:val="000F71FF"/>
    <w:rsid w:val="00100BDA"/>
    <w:rsid w:val="00102130"/>
    <w:rsid w:val="001024B5"/>
    <w:rsid w:val="0010341A"/>
    <w:rsid w:val="0010357E"/>
    <w:rsid w:val="0010487C"/>
    <w:rsid w:val="0010654D"/>
    <w:rsid w:val="001154A7"/>
    <w:rsid w:val="00115A5D"/>
    <w:rsid w:val="001212EE"/>
    <w:rsid w:val="00121B6E"/>
    <w:rsid w:val="00132A7E"/>
    <w:rsid w:val="00132C81"/>
    <w:rsid w:val="001330F4"/>
    <w:rsid w:val="001353CC"/>
    <w:rsid w:val="00135D10"/>
    <w:rsid w:val="00135F4C"/>
    <w:rsid w:val="00136818"/>
    <w:rsid w:val="00136D95"/>
    <w:rsid w:val="00136DEE"/>
    <w:rsid w:val="00145216"/>
    <w:rsid w:val="00145C82"/>
    <w:rsid w:val="00145EA7"/>
    <w:rsid w:val="00146E66"/>
    <w:rsid w:val="00147470"/>
    <w:rsid w:val="00150588"/>
    <w:rsid w:val="00154617"/>
    <w:rsid w:val="00155BE7"/>
    <w:rsid w:val="0015678B"/>
    <w:rsid w:val="001569A6"/>
    <w:rsid w:val="00156C7B"/>
    <w:rsid w:val="001605DE"/>
    <w:rsid w:val="00160DC6"/>
    <w:rsid w:val="0016243E"/>
    <w:rsid w:val="001636E6"/>
    <w:rsid w:val="00173B84"/>
    <w:rsid w:val="0018134A"/>
    <w:rsid w:val="00183DE0"/>
    <w:rsid w:val="001850BF"/>
    <w:rsid w:val="001853CF"/>
    <w:rsid w:val="001859D3"/>
    <w:rsid w:val="00192021"/>
    <w:rsid w:val="00194285"/>
    <w:rsid w:val="00194571"/>
    <w:rsid w:val="0019497B"/>
    <w:rsid w:val="001A372D"/>
    <w:rsid w:val="001A3789"/>
    <w:rsid w:val="001A48EF"/>
    <w:rsid w:val="001A578A"/>
    <w:rsid w:val="001A7764"/>
    <w:rsid w:val="001B09E6"/>
    <w:rsid w:val="001B2661"/>
    <w:rsid w:val="001B59B9"/>
    <w:rsid w:val="001C0CB9"/>
    <w:rsid w:val="001C423B"/>
    <w:rsid w:val="001C5420"/>
    <w:rsid w:val="001C56D0"/>
    <w:rsid w:val="001C5F7C"/>
    <w:rsid w:val="001C629A"/>
    <w:rsid w:val="001C7629"/>
    <w:rsid w:val="001D3A8D"/>
    <w:rsid w:val="001D4EF1"/>
    <w:rsid w:val="001D6AB1"/>
    <w:rsid w:val="001E2222"/>
    <w:rsid w:val="001E3DE1"/>
    <w:rsid w:val="001E3E79"/>
    <w:rsid w:val="001E489A"/>
    <w:rsid w:val="001F394B"/>
    <w:rsid w:val="001F3C4F"/>
    <w:rsid w:val="001F50EC"/>
    <w:rsid w:val="001F6550"/>
    <w:rsid w:val="00201D2D"/>
    <w:rsid w:val="00205F9B"/>
    <w:rsid w:val="00210F8E"/>
    <w:rsid w:val="00215846"/>
    <w:rsid w:val="0021596D"/>
    <w:rsid w:val="00217341"/>
    <w:rsid w:val="00217765"/>
    <w:rsid w:val="00221738"/>
    <w:rsid w:val="0022471C"/>
    <w:rsid w:val="00224948"/>
    <w:rsid w:val="002263B7"/>
    <w:rsid w:val="00226E96"/>
    <w:rsid w:val="002344D0"/>
    <w:rsid w:val="00234834"/>
    <w:rsid w:val="00237595"/>
    <w:rsid w:val="00237697"/>
    <w:rsid w:val="00240916"/>
    <w:rsid w:val="002420D8"/>
    <w:rsid w:val="00254FD6"/>
    <w:rsid w:val="00256B32"/>
    <w:rsid w:val="002621CC"/>
    <w:rsid w:val="00266431"/>
    <w:rsid w:val="00266AF5"/>
    <w:rsid w:val="00267E90"/>
    <w:rsid w:val="00270925"/>
    <w:rsid w:val="00275C44"/>
    <w:rsid w:val="00275D34"/>
    <w:rsid w:val="00276844"/>
    <w:rsid w:val="002769C9"/>
    <w:rsid w:val="0027759C"/>
    <w:rsid w:val="00280A39"/>
    <w:rsid w:val="00280B5A"/>
    <w:rsid w:val="00285305"/>
    <w:rsid w:val="00291216"/>
    <w:rsid w:val="002917BD"/>
    <w:rsid w:val="00295570"/>
    <w:rsid w:val="00297A54"/>
    <w:rsid w:val="002A014A"/>
    <w:rsid w:val="002A0A3C"/>
    <w:rsid w:val="002A46F0"/>
    <w:rsid w:val="002A707B"/>
    <w:rsid w:val="002B0994"/>
    <w:rsid w:val="002B1977"/>
    <w:rsid w:val="002B39E7"/>
    <w:rsid w:val="002B6872"/>
    <w:rsid w:val="002C1F42"/>
    <w:rsid w:val="002C5252"/>
    <w:rsid w:val="002D1126"/>
    <w:rsid w:val="002D1D29"/>
    <w:rsid w:val="002D2F11"/>
    <w:rsid w:val="002D39ED"/>
    <w:rsid w:val="002E1F5F"/>
    <w:rsid w:val="002E2943"/>
    <w:rsid w:val="002E41B0"/>
    <w:rsid w:val="002E5DA5"/>
    <w:rsid w:val="002E7F67"/>
    <w:rsid w:val="002F361B"/>
    <w:rsid w:val="002F5FDA"/>
    <w:rsid w:val="00301DF1"/>
    <w:rsid w:val="0030239C"/>
    <w:rsid w:val="00305B15"/>
    <w:rsid w:val="003069E0"/>
    <w:rsid w:val="00306CFB"/>
    <w:rsid w:val="00307A4D"/>
    <w:rsid w:val="00316413"/>
    <w:rsid w:val="00316AC2"/>
    <w:rsid w:val="0032461F"/>
    <w:rsid w:val="00330A6E"/>
    <w:rsid w:val="003349FE"/>
    <w:rsid w:val="00334C43"/>
    <w:rsid w:val="003367D0"/>
    <w:rsid w:val="00341DB6"/>
    <w:rsid w:val="00341FFA"/>
    <w:rsid w:val="00342A68"/>
    <w:rsid w:val="00342ECE"/>
    <w:rsid w:val="00345474"/>
    <w:rsid w:val="00345F91"/>
    <w:rsid w:val="00357EC0"/>
    <w:rsid w:val="00361948"/>
    <w:rsid w:val="00363BC8"/>
    <w:rsid w:val="00364225"/>
    <w:rsid w:val="00371A97"/>
    <w:rsid w:val="00373943"/>
    <w:rsid w:val="0037423E"/>
    <w:rsid w:val="003749F5"/>
    <w:rsid w:val="003755C4"/>
    <w:rsid w:val="00377F60"/>
    <w:rsid w:val="0038565F"/>
    <w:rsid w:val="0038783A"/>
    <w:rsid w:val="00390825"/>
    <w:rsid w:val="00390A59"/>
    <w:rsid w:val="0039447B"/>
    <w:rsid w:val="00396CDC"/>
    <w:rsid w:val="003A1329"/>
    <w:rsid w:val="003A477D"/>
    <w:rsid w:val="003A4DE5"/>
    <w:rsid w:val="003A64A9"/>
    <w:rsid w:val="003B156D"/>
    <w:rsid w:val="003B3D19"/>
    <w:rsid w:val="003B6C03"/>
    <w:rsid w:val="003C26EB"/>
    <w:rsid w:val="003C2AC3"/>
    <w:rsid w:val="003C429A"/>
    <w:rsid w:val="003C4410"/>
    <w:rsid w:val="003C5F89"/>
    <w:rsid w:val="003C6B20"/>
    <w:rsid w:val="003C727C"/>
    <w:rsid w:val="003C7575"/>
    <w:rsid w:val="003E5DDD"/>
    <w:rsid w:val="003E79F3"/>
    <w:rsid w:val="003F7DA5"/>
    <w:rsid w:val="004041B2"/>
    <w:rsid w:val="00405CA7"/>
    <w:rsid w:val="00410AE4"/>
    <w:rsid w:val="00417783"/>
    <w:rsid w:val="00422F95"/>
    <w:rsid w:val="00425682"/>
    <w:rsid w:val="00426A42"/>
    <w:rsid w:val="00426A67"/>
    <w:rsid w:val="004359FC"/>
    <w:rsid w:val="0043611B"/>
    <w:rsid w:val="004362CC"/>
    <w:rsid w:val="00444B78"/>
    <w:rsid w:val="00446C65"/>
    <w:rsid w:val="00450024"/>
    <w:rsid w:val="00451540"/>
    <w:rsid w:val="00452B21"/>
    <w:rsid w:val="004538BC"/>
    <w:rsid w:val="004538EF"/>
    <w:rsid w:val="004546DB"/>
    <w:rsid w:val="00457B6F"/>
    <w:rsid w:val="004645E0"/>
    <w:rsid w:val="004726CE"/>
    <w:rsid w:val="004739F9"/>
    <w:rsid w:val="004810F4"/>
    <w:rsid w:val="0048240F"/>
    <w:rsid w:val="004857AF"/>
    <w:rsid w:val="00491EEC"/>
    <w:rsid w:val="0049691B"/>
    <w:rsid w:val="004970DC"/>
    <w:rsid w:val="004A03BB"/>
    <w:rsid w:val="004A54AF"/>
    <w:rsid w:val="004A60EB"/>
    <w:rsid w:val="004B39EB"/>
    <w:rsid w:val="004B4A07"/>
    <w:rsid w:val="004B50F4"/>
    <w:rsid w:val="004B54F1"/>
    <w:rsid w:val="004B61AF"/>
    <w:rsid w:val="004B70CE"/>
    <w:rsid w:val="004B7AA1"/>
    <w:rsid w:val="004C0F17"/>
    <w:rsid w:val="004C326C"/>
    <w:rsid w:val="004C5249"/>
    <w:rsid w:val="004C5B2E"/>
    <w:rsid w:val="004D14F2"/>
    <w:rsid w:val="004D54F8"/>
    <w:rsid w:val="004E089C"/>
    <w:rsid w:val="004E25F7"/>
    <w:rsid w:val="004F02F6"/>
    <w:rsid w:val="004F12D4"/>
    <w:rsid w:val="004F63D5"/>
    <w:rsid w:val="004F73D6"/>
    <w:rsid w:val="005010FF"/>
    <w:rsid w:val="00502528"/>
    <w:rsid w:val="00507FD8"/>
    <w:rsid w:val="00511103"/>
    <w:rsid w:val="00511504"/>
    <w:rsid w:val="005118AE"/>
    <w:rsid w:val="00514A3B"/>
    <w:rsid w:val="00525CDE"/>
    <w:rsid w:val="0052735F"/>
    <w:rsid w:val="005315B6"/>
    <w:rsid w:val="005321A1"/>
    <w:rsid w:val="005334BB"/>
    <w:rsid w:val="00535DC1"/>
    <w:rsid w:val="00542E43"/>
    <w:rsid w:val="005459D9"/>
    <w:rsid w:val="005512F3"/>
    <w:rsid w:val="005516A0"/>
    <w:rsid w:val="005613B7"/>
    <w:rsid w:val="0056266F"/>
    <w:rsid w:val="00564AA2"/>
    <w:rsid w:val="00566816"/>
    <w:rsid w:val="005704F8"/>
    <w:rsid w:val="00577472"/>
    <w:rsid w:val="00581197"/>
    <w:rsid w:val="00581409"/>
    <w:rsid w:val="00584080"/>
    <w:rsid w:val="0058707F"/>
    <w:rsid w:val="0059489F"/>
    <w:rsid w:val="00597ACE"/>
    <w:rsid w:val="005A47E8"/>
    <w:rsid w:val="005B1400"/>
    <w:rsid w:val="005B57D1"/>
    <w:rsid w:val="005C03FF"/>
    <w:rsid w:val="005D1168"/>
    <w:rsid w:val="005E13F3"/>
    <w:rsid w:val="005E28B6"/>
    <w:rsid w:val="005E2CD8"/>
    <w:rsid w:val="005F03CE"/>
    <w:rsid w:val="005F1D39"/>
    <w:rsid w:val="005F658A"/>
    <w:rsid w:val="006009A8"/>
    <w:rsid w:val="00601D72"/>
    <w:rsid w:val="0060378C"/>
    <w:rsid w:val="00605243"/>
    <w:rsid w:val="006052EA"/>
    <w:rsid w:val="006118E7"/>
    <w:rsid w:val="006121FC"/>
    <w:rsid w:val="006148C6"/>
    <w:rsid w:val="006224BF"/>
    <w:rsid w:val="00624B20"/>
    <w:rsid w:val="00625C4A"/>
    <w:rsid w:val="00630B82"/>
    <w:rsid w:val="00632C22"/>
    <w:rsid w:val="00635163"/>
    <w:rsid w:val="00636C63"/>
    <w:rsid w:val="0063752C"/>
    <w:rsid w:val="00640EA8"/>
    <w:rsid w:val="00642655"/>
    <w:rsid w:val="00646FA8"/>
    <w:rsid w:val="006472B9"/>
    <w:rsid w:val="00651FA1"/>
    <w:rsid w:val="00653AB6"/>
    <w:rsid w:val="00657594"/>
    <w:rsid w:val="00661E80"/>
    <w:rsid w:val="006647F9"/>
    <w:rsid w:val="00665AD8"/>
    <w:rsid w:val="00667398"/>
    <w:rsid w:val="006677A8"/>
    <w:rsid w:val="006710FF"/>
    <w:rsid w:val="00683FBF"/>
    <w:rsid w:val="00685D30"/>
    <w:rsid w:val="0069177C"/>
    <w:rsid w:val="00693A34"/>
    <w:rsid w:val="0069441A"/>
    <w:rsid w:val="00696312"/>
    <w:rsid w:val="00696527"/>
    <w:rsid w:val="0069749F"/>
    <w:rsid w:val="00697B4C"/>
    <w:rsid w:val="006A0B26"/>
    <w:rsid w:val="006A1998"/>
    <w:rsid w:val="006A1FD5"/>
    <w:rsid w:val="006A307C"/>
    <w:rsid w:val="006A74C7"/>
    <w:rsid w:val="006B0BB0"/>
    <w:rsid w:val="006B17A6"/>
    <w:rsid w:val="006B2726"/>
    <w:rsid w:val="006B30BE"/>
    <w:rsid w:val="006B3148"/>
    <w:rsid w:val="006B6757"/>
    <w:rsid w:val="006C2D4D"/>
    <w:rsid w:val="006C3558"/>
    <w:rsid w:val="006D3274"/>
    <w:rsid w:val="006D3FC9"/>
    <w:rsid w:val="006D5DE5"/>
    <w:rsid w:val="006D6B81"/>
    <w:rsid w:val="006D77C7"/>
    <w:rsid w:val="006E1129"/>
    <w:rsid w:val="006E1AC3"/>
    <w:rsid w:val="006E2381"/>
    <w:rsid w:val="006E2579"/>
    <w:rsid w:val="006E3627"/>
    <w:rsid w:val="006E3A60"/>
    <w:rsid w:val="006E47D5"/>
    <w:rsid w:val="006E76E6"/>
    <w:rsid w:val="006E783D"/>
    <w:rsid w:val="006F2D73"/>
    <w:rsid w:val="006F4076"/>
    <w:rsid w:val="006F6ABF"/>
    <w:rsid w:val="006F6F19"/>
    <w:rsid w:val="00707EF3"/>
    <w:rsid w:val="00710192"/>
    <w:rsid w:val="00711F88"/>
    <w:rsid w:val="007124AB"/>
    <w:rsid w:val="00712F0F"/>
    <w:rsid w:val="00713412"/>
    <w:rsid w:val="0071374B"/>
    <w:rsid w:val="00714293"/>
    <w:rsid w:val="007168F3"/>
    <w:rsid w:val="00720ADD"/>
    <w:rsid w:val="0072225C"/>
    <w:rsid w:val="00723B8F"/>
    <w:rsid w:val="00723EAA"/>
    <w:rsid w:val="007246A0"/>
    <w:rsid w:val="00737928"/>
    <w:rsid w:val="0074211C"/>
    <w:rsid w:val="0074675B"/>
    <w:rsid w:val="00750C66"/>
    <w:rsid w:val="00753DF3"/>
    <w:rsid w:val="00756310"/>
    <w:rsid w:val="00756B88"/>
    <w:rsid w:val="00757691"/>
    <w:rsid w:val="00757B9E"/>
    <w:rsid w:val="00760133"/>
    <w:rsid w:val="00765A46"/>
    <w:rsid w:val="0076778A"/>
    <w:rsid w:val="00774337"/>
    <w:rsid w:val="00776578"/>
    <w:rsid w:val="00776721"/>
    <w:rsid w:val="00780271"/>
    <w:rsid w:val="00782D41"/>
    <w:rsid w:val="007873AF"/>
    <w:rsid w:val="007906DE"/>
    <w:rsid w:val="00791634"/>
    <w:rsid w:val="0079257A"/>
    <w:rsid w:val="007952C1"/>
    <w:rsid w:val="0079661A"/>
    <w:rsid w:val="007A01B5"/>
    <w:rsid w:val="007A036D"/>
    <w:rsid w:val="007A20B0"/>
    <w:rsid w:val="007A3860"/>
    <w:rsid w:val="007A64CF"/>
    <w:rsid w:val="007B0415"/>
    <w:rsid w:val="007C04CB"/>
    <w:rsid w:val="007C053D"/>
    <w:rsid w:val="007C13D7"/>
    <w:rsid w:val="007D1124"/>
    <w:rsid w:val="007D2F46"/>
    <w:rsid w:val="007D525E"/>
    <w:rsid w:val="007D61D1"/>
    <w:rsid w:val="007E33B0"/>
    <w:rsid w:val="007E5DA2"/>
    <w:rsid w:val="007F7864"/>
    <w:rsid w:val="007F7886"/>
    <w:rsid w:val="007F7DB5"/>
    <w:rsid w:val="00803157"/>
    <w:rsid w:val="00803480"/>
    <w:rsid w:val="00803AE2"/>
    <w:rsid w:val="00804F21"/>
    <w:rsid w:val="00806F41"/>
    <w:rsid w:val="008122D3"/>
    <w:rsid w:val="00812F2F"/>
    <w:rsid w:val="0081357B"/>
    <w:rsid w:val="008257F2"/>
    <w:rsid w:val="00831398"/>
    <w:rsid w:val="00832228"/>
    <w:rsid w:val="00833BA9"/>
    <w:rsid w:val="00834330"/>
    <w:rsid w:val="008343E4"/>
    <w:rsid w:val="00845064"/>
    <w:rsid w:val="0084675C"/>
    <w:rsid w:val="00847134"/>
    <w:rsid w:val="0084713B"/>
    <w:rsid w:val="00850297"/>
    <w:rsid w:val="00851D14"/>
    <w:rsid w:val="008524F7"/>
    <w:rsid w:val="008540A6"/>
    <w:rsid w:val="00863ACE"/>
    <w:rsid w:val="0086444A"/>
    <w:rsid w:val="00870AAD"/>
    <w:rsid w:val="00872474"/>
    <w:rsid w:val="0087593A"/>
    <w:rsid w:val="00882A58"/>
    <w:rsid w:val="0089160A"/>
    <w:rsid w:val="00891AB5"/>
    <w:rsid w:val="00892A1A"/>
    <w:rsid w:val="00894237"/>
    <w:rsid w:val="008A122B"/>
    <w:rsid w:val="008A39A6"/>
    <w:rsid w:val="008A3CFF"/>
    <w:rsid w:val="008B1272"/>
    <w:rsid w:val="008B4A94"/>
    <w:rsid w:val="008C491F"/>
    <w:rsid w:val="008C625D"/>
    <w:rsid w:val="008C7637"/>
    <w:rsid w:val="008D50C0"/>
    <w:rsid w:val="008D737B"/>
    <w:rsid w:val="008E2BA2"/>
    <w:rsid w:val="008E4D83"/>
    <w:rsid w:val="008E5B2C"/>
    <w:rsid w:val="008E670E"/>
    <w:rsid w:val="008F209A"/>
    <w:rsid w:val="008F2F4F"/>
    <w:rsid w:val="008F5001"/>
    <w:rsid w:val="008F721F"/>
    <w:rsid w:val="008F7CEA"/>
    <w:rsid w:val="00900390"/>
    <w:rsid w:val="009077E0"/>
    <w:rsid w:val="00907F32"/>
    <w:rsid w:val="00912772"/>
    <w:rsid w:val="00915D0D"/>
    <w:rsid w:val="0091607B"/>
    <w:rsid w:val="009178A9"/>
    <w:rsid w:val="00924B0B"/>
    <w:rsid w:val="00926331"/>
    <w:rsid w:val="0092753D"/>
    <w:rsid w:val="009304C9"/>
    <w:rsid w:val="009307B5"/>
    <w:rsid w:val="00931315"/>
    <w:rsid w:val="0093332D"/>
    <w:rsid w:val="00934A95"/>
    <w:rsid w:val="00936A66"/>
    <w:rsid w:val="00937E3A"/>
    <w:rsid w:val="00943367"/>
    <w:rsid w:val="009439D8"/>
    <w:rsid w:val="00945E70"/>
    <w:rsid w:val="00946F1E"/>
    <w:rsid w:val="009473D2"/>
    <w:rsid w:val="0095203E"/>
    <w:rsid w:val="00952749"/>
    <w:rsid w:val="00954B27"/>
    <w:rsid w:val="00957451"/>
    <w:rsid w:val="009645CE"/>
    <w:rsid w:val="00966C1C"/>
    <w:rsid w:val="00967E52"/>
    <w:rsid w:val="00970883"/>
    <w:rsid w:val="009713FB"/>
    <w:rsid w:val="00971CC3"/>
    <w:rsid w:val="00974640"/>
    <w:rsid w:val="00974B7E"/>
    <w:rsid w:val="00975E1C"/>
    <w:rsid w:val="009812A3"/>
    <w:rsid w:val="00986C0A"/>
    <w:rsid w:val="00990765"/>
    <w:rsid w:val="00991E2A"/>
    <w:rsid w:val="0099255C"/>
    <w:rsid w:val="009937A7"/>
    <w:rsid w:val="00993B96"/>
    <w:rsid w:val="00994969"/>
    <w:rsid w:val="00995102"/>
    <w:rsid w:val="009A0EE2"/>
    <w:rsid w:val="009B0913"/>
    <w:rsid w:val="009B167F"/>
    <w:rsid w:val="009C45B8"/>
    <w:rsid w:val="009C5F01"/>
    <w:rsid w:val="009C6D50"/>
    <w:rsid w:val="009D0796"/>
    <w:rsid w:val="009D0BF8"/>
    <w:rsid w:val="009D1B08"/>
    <w:rsid w:val="009D1C5D"/>
    <w:rsid w:val="009D4FFD"/>
    <w:rsid w:val="009D50BB"/>
    <w:rsid w:val="009E0865"/>
    <w:rsid w:val="009E6BEB"/>
    <w:rsid w:val="009F077F"/>
    <w:rsid w:val="009F0D0C"/>
    <w:rsid w:val="009F1AC0"/>
    <w:rsid w:val="009F450C"/>
    <w:rsid w:val="009F4585"/>
    <w:rsid w:val="009F4BBD"/>
    <w:rsid w:val="009F5CD1"/>
    <w:rsid w:val="00A0090F"/>
    <w:rsid w:val="00A01A96"/>
    <w:rsid w:val="00A046E6"/>
    <w:rsid w:val="00A05E4C"/>
    <w:rsid w:val="00A06E25"/>
    <w:rsid w:val="00A06E5D"/>
    <w:rsid w:val="00A121B7"/>
    <w:rsid w:val="00A12D65"/>
    <w:rsid w:val="00A13B88"/>
    <w:rsid w:val="00A15E3F"/>
    <w:rsid w:val="00A179ED"/>
    <w:rsid w:val="00A20AB2"/>
    <w:rsid w:val="00A27852"/>
    <w:rsid w:val="00A27AA5"/>
    <w:rsid w:val="00A30D87"/>
    <w:rsid w:val="00A32210"/>
    <w:rsid w:val="00A34B93"/>
    <w:rsid w:val="00A41241"/>
    <w:rsid w:val="00A41519"/>
    <w:rsid w:val="00A43372"/>
    <w:rsid w:val="00A454F5"/>
    <w:rsid w:val="00A45BA8"/>
    <w:rsid w:val="00A47C47"/>
    <w:rsid w:val="00A570AA"/>
    <w:rsid w:val="00A5738F"/>
    <w:rsid w:val="00A60ADC"/>
    <w:rsid w:val="00A623A9"/>
    <w:rsid w:val="00A6363D"/>
    <w:rsid w:val="00A6532C"/>
    <w:rsid w:val="00A65A11"/>
    <w:rsid w:val="00A71195"/>
    <w:rsid w:val="00A72E3F"/>
    <w:rsid w:val="00A73565"/>
    <w:rsid w:val="00A7613F"/>
    <w:rsid w:val="00A82BA7"/>
    <w:rsid w:val="00A8355A"/>
    <w:rsid w:val="00A8741F"/>
    <w:rsid w:val="00A91C6D"/>
    <w:rsid w:val="00A91C7F"/>
    <w:rsid w:val="00A9219F"/>
    <w:rsid w:val="00A95239"/>
    <w:rsid w:val="00A95721"/>
    <w:rsid w:val="00AA3039"/>
    <w:rsid w:val="00AA6E08"/>
    <w:rsid w:val="00AB09D3"/>
    <w:rsid w:val="00AB1372"/>
    <w:rsid w:val="00AB1A9E"/>
    <w:rsid w:val="00AB25E7"/>
    <w:rsid w:val="00AB46EC"/>
    <w:rsid w:val="00AC0075"/>
    <w:rsid w:val="00AC01C9"/>
    <w:rsid w:val="00AC0A49"/>
    <w:rsid w:val="00AC3B3B"/>
    <w:rsid w:val="00AC7F36"/>
    <w:rsid w:val="00AD551F"/>
    <w:rsid w:val="00AD6003"/>
    <w:rsid w:val="00AE009F"/>
    <w:rsid w:val="00AE0541"/>
    <w:rsid w:val="00AE084D"/>
    <w:rsid w:val="00AE255B"/>
    <w:rsid w:val="00AE2D8D"/>
    <w:rsid w:val="00AE32B0"/>
    <w:rsid w:val="00AE33E0"/>
    <w:rsid w:val="00AE58DE"/>
    <w:rsid w:val="00AF0F9B"/>
    <w:rsid w:val="00AF3B48"/>
    <w:rsid w:val="00AF5145"/>
    <w:rsid w:val="00AF79CF"/>
    <w:rsid w:val="00B00ED8"/>
    <w:rsid w:val="00B016B1"/>
    <w:rsid w:val="00B01DFE"/>
    <w:rsid w:val="00B05D40"/>
    <w:rsid w:val="00B06B29"/>
    <w:rsid w:val="00B11E11"/>
    <w:rsid w:val="00B152F5"/>
    <w:rsid w:val="00B2129D"/>
    <w:rsid w:val="00B21B97"/>
    <w:rsid w:val="00B236D4"/>
    <w:rsid w:val="00B2624A"/>
    <w:rsid w:val="00B3007E"/>
    <w:rsid w:val="00B317B5"/>
    <w:rsid w:val="00B347F1"/>
    <w:rsid w:val="00B3542E"/>
    <w:rsid w:val="00B35499"/>
    <w:rsid w:val="00B40C03"/>
    <w:rsid w:val="00B441C5"/>
    <w:rsid w:val="00B51104"/>
    <w:rsid w:val="00B54621"/>
    <w:rsid w:val="00B62498"/>
    <w:rsid w:val="00B672BD"/>
    <w:rsid w:val="00B6754D"/>
    <w:rsid w:val="00B678B6"/>
    <w:rsid w:val="00B67E1C"/>
    <w:rsid w:val="00B70EEC"/>
    <w:rsid w:val="00B816CD"/>
    <w:rsid w:val="00B905B2"/>
    <w:rsid w:val="00B9166A"/>
    <w:rsid w:val="00B918AD"/>
    <w:rsid w:val="00B932DF"/>
    <w:rsid w:val="00B93C90"/>
    <w:rsid w:val="00B9428F"/>
    <w:rsid w:val="00B96A5A"/>
    <w:rsid w:val="00BA16E6"/>
    <w:rsid w:val="00BA4642"/>
    <w:rsid w:val="00BA469F"/>
    <w:rsid w:val="00BA47FE"/>
    <w:rsid w:val="00BA4B0F"/>
    <w:rsid w:val="00BA4ECA"/>
    <w:rsid w:val="00BA6B55"/>
    <w:rsid w:val="00BA6DB8"/>
    <w:rsid w:val="00BA79E8"/>
    <w:rsid w:val="00BB2384"/>
    <w:rsid w:val="00BB26EE"/>
    <w:rsid w:val="00BB2E88"/>
    <w:rsid w:val="00BB5A89"/>
    <w:rsid w:val="00BB7353"/>
    <w:rsid w:val="00BB75FD"/>
    <w:rsid w:val="00BC00DB"/>
    <w:rsid w:val="00BC169F"/>
    <w:rsid w:val="00BC36C0"/>
    <w:rsid w:val="00BC73C3"/>
    <w:rsid w:val="00BD13C5"/>
    <w:rsid w:val="00BD25EF"/>
    <w:rsid w:val="00BD261B"/>
    <w:rsid w:val="00BD4023"/>
    <w:rsid w:val="00BD4945"/>
    <w:rsid w:val="00BD6000"/>
    <w:rsid w:val="00BD743C"/>
    <w:rsid w:val="00BE1F88"/>
    <w:rsid w:val="00BE2116"/>
    <w:rsid w:val="00BE2316"/>
    <w:rsid w:val="00BE2A16"/>
    <w:rsid w:val="00BE487B"/>
    <w:rsid w:val="00BE53A4"/>
    <w:rsid w:val="00BF29A8"/>
    <w:rsid w:val="00C0058B"/>
    <w:rsid w:val="00C00E0A"/>
    <w:rsid w:val="00C02FC6"/>
    <w:rsid w:val="00C030F0"/>
    <w:rsid w:val="00C031EF"/>
    <w:rsid w:val="00C10EE6"/>
    <w:rsid w:val="00C10F8A"/>
    <w:rsid w:val="00C11556"/>
    <w:rsid w:val="00C126F8"/>
    <w:rsid w:val="00C150E1"/>
    <w:rsid w:val="00C15D1B"/>
    <w:rsid w:val="00C17E38"/>
    <w:rsid w:val="00C2148F"/>
    <w:rsid w:val="00C22A83"/>
    <w:rsid w:val="00C22BB1"/>
    <w:rsid w:val="00C30B01"/>
    <w:rsid w:val="00C31767"/>
    <w:rsid w:val="00C31B74"/>
    <w:rsid w:val="00C34B8B"/>
    <w:rsid w:val="00C3620C"/>
    <w:rsid w:val="00C400C5"/>
    <w:rsid w:val="00C454CE"/>
    <w:rsid w:val="00C46D4F"/>
    <w:rsid w:val="00C46F76"/>
    <w:rsid w:val="00C611F9"/>
    <w:rsid w:val="00C61929"/>
    <w:rsid w:val="00C63A15"/>
    <w:rsid w:val="00C655BF"/>
    <w:rsid w:val="00C65842"/>
    <w:rsid w:val="00C67A95"/>
    <w:rsid w:val="00C7027E"/>
    <w:rsid w:val="00C72508"/>
    <w:rsid w:val="00C744E6"/>
    <w:rsid w:val="00C74699"/>
    <w:rsid w:val="00C80850"/>
    <w:rsid w:val="00C82F8A"/>
    <w:rsid w:val="00C84E5C"/>
    <w:rsid w:val="00C8778D"/>
    <w:rsid w:val="00C907DE"/>
    <w:rsid w:val="00C93CE6"/>
    <w:rsid w:val="00C9522A"/>
    <w:rsid w:val="00C95C21"/>
    <w:rsid w:val="00C963D9"/>
    <w:rsid w:val="00C97092"/>
    <w:rsid w:val="00CA0E16"/>
    <w:rsid w:val="00CA0FE8"/>
    <w:rsid w:val="00CA189A"/>
    <w:rsid w:val="00CA3BF5"/>
    <w:rsid w:val="00CA6987"/>
    <w:rsid w:val="00CB1F1B"/>
    <w:rsid w:val="00CC04DF"/>
    <w:rsid w:val="00CC4069"/>
    <w:rsid w:val="00CC7C89"/>
    <w:rsid w:val="00CD12CC"/>
    <w:rsid w:val="00CD43A9"/>
    <w:rsid w:val="00CE10BF"/>
    <w:rsid w:val="00CE150A"/>
    <w:rsid w:val="00CE6937"/>
    <w:rsid w:val="00CE6C78"/>
    <w:rsid w:val="00CE731D"/>
    <w:rsid w:val="00CF0630"/>
    <w:rsid w:val="00CF087E"/>
    <w:rsid w:val="00CF0B71"/>
    <w:rsid w:val="00CF3625"/>
    <w:rsid w:val="00CF3768"/>
    <w:rsid w:val="00CF5C92"/>
    <w:rsid w:val="00CF5EE0"/>
    <w:rsid w:val="00CF60A5"/>
    <w:rsid w:val="00CF7C74"/>
    <w:rsid w:val="00D01626"/>
    <w:rsid w:val="00D01C92"/>
    <w:rsid w:val="00D04246"/>
    <w:rsid w:val="00D1169C"/>
    <w:rsid w:val="00D127FF"/>
    <w:rsid w:val="00D13FF6"/>
    <w:rsid w:val="00D15777"/>
    <w:rsid w:val="00D2158F"/>
    <w:rsid w:val="00D22951"/>
    <w:rsid w:val="00D25E62"/>
    <w:rsid w:val="00D26534"/>
    <w:rsid w:val="00D26B33"/>
    <w:rsid w:val="00D37305"/>
    <w:rsid w:val="00D37D2D"/>
    <w:rsid w:val="00D41291"/>
    <w:rsid w:val="00D41F5B"/>
    <w:rsid w:val="00D4322A"/>
    <w:rsid w:val="00D44F25"/>
    <w:rsid w:val="00D45E14"/>
    <w:rsid w:val="00D51668"/>
    <w:rsid w:val="00D54987"/>
    <w:rsid w:val="00D558A5"/>
    <w:rsid w:val="00D574B3"/>
    <w:rsid w:val="00D60B40"/>
    <w:rsid w:val="00D63852"/>
    <w:rsid w:val="00D66236"/>
    <w:rsid w:val="00D72DA6"/>
    <w:rsid w:val="00D73A47"/>
    <w:rsid w:val="00D73EE8"/>
    <w:rsid w:val="00D74DCB"/>
    <w:rsid w:val="00D773DC"/>
    <w:rsid w:val="00D80C82"/>
    <w:rsid w:val="00D8159F"/>
    <w:rsid w:val="00D84811"/>
    <w:rsid w:val="00D85D6C"/>
    <w:rsid w:val="00D90D8B"/>
    <w:rsid w:val="00D93E8A"/>
    <w:rsid w:val="00D95463"/>
    <w:rsid w:val="00D96499"/>
    <w:rsid w:val="00DA1645"/>
    <w:rsid w:val="00DA1B42"/>
    <w:rsid w:val="00DA1F2F"/>
    <w:rsid w:val="00DA4968"/>
    <w:rsid w:val="00DA6576"/>
    <w:rsid w:val="00DB0170"/>
    <w:rsid w:val="00DB1636"/>
    <w:rsid w:val="00DB18B1"/>
    <w:rsid w:val="00DB6399"/>
    <w:rsid w:val="00DC09AA"/>
    <w:rsid w:val="00DC3EB5"/>
    <w:rsid w:val="00DC520D"/>
    <w:rsid w:val="00DC5824"/>
    <w:rsid w:val="00DD7FFD"/>
    <w:rsid w:val="00DE12AA"/>
    <w:rsid w:val="00DE168E"/>
    <w:rsid w:val="00DE1C6F"/>
    <w:rsid w:val="00DE487F"/>
    <w:rsid w:val="00DE7E22"/>
    <w:rsid w:val="00DF0521"/>
    <w:rsid w:val="00DF1022"/>
    <w:rsid w:val="00DF4E53"/>
    <w:rsid w:val="00DF7911"/>
    <w:rsid w:val="00DF7B19"/>
    <w:rsid w:val="00E0529A"/>
    <w:rsid w:val="00E052A1"/>
    <w:rsid w:val="00E05D4B"/>
    <w:rsid w:val="00E063EC"/>
    <w:rsid w:val="00E134C8"/>
    <w:rsid w:val="00E2050A"/>
    <w:rsid w:val="00E25030"/>
    <w:rsid w:val="00E254CE"/>
    <w:rsid w:val="00E25DC3"/>
    <w:rsid w:val="00E25F78"/>
    <w:rsid w:val="00E30A08"/>
    <w:rsid w:val="00E326DD"/>
    <w:rsid w:val="00E347B6"/>
    <w:rsid w:val="00E36FF5"/>
    <w:rsid w:val="00E40091"/>
    <w:rsid w:val="00E413C5"/>
    <w:rsid w:val="00E41C4A"/>
    <w:rsid w:val="00E42CB0"/>
    <w:rsid w:val="00E43555"/>
    <w:rsid w:val="00E52A11"/>
    <w:rsid w:val="00E53BAD"/>
    <w:rsid w:val="00E730C3"/>
    <w:rsid w:val="00E739B4"/>
    <w:rsid w:val="00E75AC6"/>
    <w:rsid w:val="00E804B7"/>
    <w:rsid w:val="00E81B79"/>
    <w:rsid w:val="00E84240"/>
    <w:rsid w:val="00E843A6"/>
    <w:rsid w:val="00E84A89"/>
    <w:rsid w:val="00E8550C"/>
    <w:rsid w:val="00E85D94"/>
    <w:rsid w:val="00E85F3E"/>
    <w:rsid w:val="00E863F1"/>
    <w:rsid w:val="00E87DEC"/>
    <w:rsid w:val="00E915FE"/>
    <w:rsid w:val="00E92138"/>
    <w:rsid w:val="00E95413"/>
    <w:rsid w:val="00E96A9C"/>
    <w:rsid w:val="00E9753C"/>
    <w:rsid w:val="00EA56BF"/>
    <w:rsid w:val="00EA7A99"/>
    <w:rsid w:val="00EB0F8A"/>
    <w:rsid w:val="00EB308C"/>
    <w:rsid w:val="00EB41EC"/>
    <w:rsid w:val="00EB7FCA"/>
    <w:rsid w:val="00EC13DE"/>
    <w:rsid w:val="00EC2688"/>
    <w:rsid w:val="00EC570E"/>
    <w:rsid w:val="00ED2D12"/>
    <w:rsid w:val="00ED3200"/>
    <w:rsid w:val="00EE2C82"/>
    <w:rsid w:val="00EE3193"/>
    <w:rsid w:val="00EE3E41"/>
    <w:rsid w:val="00EE6D6D"/>
    <w:rsid w:val="00EF03A7"/>
    <w:rsid w:val="00EF0AC1"/>
    <w:rsid w:val="00EF63A5"/>
    <w:rsid w:val="00F010AB"/>
    <w:rsid w:val="00F01794"/>
    <w:rsid w:val="00F03DA7"/>
    <w:rsid w:val="00F058A6"/>
    <w:rsid w:val="00F06342"/>
    <w:rsid w:val="00F06B86"/>
    <w:rsid w:val="00F1595A"/>
    <w:rsid w:val="00F15974"/>
    <w:rsid w:val="00F21BCC"/>
    <w:rsid w:val="00F22914"/>
    <w:rsid w:val="00F22A55"/>
    <w:rsid w:val="00F24854"/>
    <w:rsid w:val="00F24A16"/>
    <w:rsid w:val="00F2775D"/>
    <w:rsid w:val="00F317DA"/>
    <w:rsid w:val="00F35EE7"/>
    <w:rsid w:val="00F40B5D"/>
    <w:rsid w:val="00F410C4"/>
    <w:rsid w:val="00F41798"/>
    <w:rsid w:val="00F419E9"/>
    <w:rsid w:val="00F46782"/>
    <w:rsid w:val="00F52AD8"/>
    <w:rsid w:val="00F56B61"/>
    <w:rsid w:val="00F607C2"/>
    <w:rsid w:val="00F67AB6"/>
    <w:rsid w:val="00F747A5"/>
    <w:rsid w:val="00F756C8"/>
    <w:rsid w:val="00F768ED"/>
    <w:rsid w:val="00F8116F"/>
    <w:rsid w:val="00F837F0"/>
    <w:rsid w:val="00F83E89"/>
    <w:rsid w:val="00F91AF5"/>
    <w:rsid w:val="00F91EC9"/>
    <w:rsid w:val="00F977A3"/>
    <w:rsid w:val="00F97A84"/>
    <w:rsid w:val="00FA10C5"/>
    <w:rsid w:val="00FA1D0C"/>
    <w:rsid w:val="00FA2EF5"/>
    <w:rsid w:val="00FA5ABD"/>
    <w:rsid w:val="00FA7437"/>
    <w:rsid w:val="00FB5B92"/>
    <w:rsid w:val="00FC1076"/>
    <w:rsid w:val="00FC18BA"/>
    <w:rsid w:val="00FC21EF"/>
    <w:rsid w:val="00FD0C4C"/>
    <w:rsid w:val="00FD12A9"/>
    <w:rsid w:val="00FD6F31"/>
    <w:rsid w:val="00FE14BC"/>
    <w:rsid w:val="00FE2BF8"/>
    <w:rsid w:val="00FE2DD8"/>
    <w:rsid w:val="00FE2F1E"/>
    <w:rsid w:val="00FE3082"/>
    <w:rsid w:val="00FE385B"/>
    <w:rsid w:val="00FE3F17"/>
    <w:rsid w:val="00FE638A"/>
    <w:rsid w:val="00FF0946"/>
    <w:rsid w:val="00FF1350"/>
    <w:rsid w:val="00FF45C8"/>
    <w:rsid w:val="00FF4624"/>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9C5BF45"/>
  <w15:docId w15:val="{7DB69603-E10A-4148-BC5D-0588C4A6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qFormat/>
    <w:rsid w:val="000B1845"/>
    <w:pPr>
      <w:keepNext/>
      <w:numPr>
        <w:numId w:val="4"/>
      </w:numPr>
      <w:ind w:left="432"/>
      <w:outlineLvl w:val="0"/>
    </w:pPr>
  </w:style>
  <w:style w:type="paragraph" w:styleId="Heading2">
    <w:name w:val="heading 2"/>
    <w:basedOn w:val="Normal"/>
    <w:next w:val="Normal"/>
    <w:qFormat/>
    <w:rsid w:val="000B1845"/>
    <w:pPr>
      <w:keepNext/>
      <w:numPr>
        <w:ilvl w:val="1"/>
        <w:numId w:val="4"/>
      </w:numPr>
      <w:outlineLvl w:val="1"/>
    </w:pPr>
    <w:rPr>
      <w:rFonts w:cs="Arial"/>
      <w:bCs/>
      <w:iCs/>
      <w:szCs w:val="28"/>
    </w:rPr>
  </w:style>
  <w:style w:type="paragraph" w:styleId="Heading3">
    <w:name w:val="heading 3"/>
    <w:basedOn w:val="Normal"/>
    <w:next w:val="Normal"/>
    <w:qFormat/>
    <w:rsid w:val="000B1845"/>
    <w:pPr>
      <w:keepNext/>
      <w:numPr>
        <w:ilvl w:val="2"/>
        <w:numId w:val="4"/>
      </w:numPr>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basedOn w:val="DefaultParagraphFont"/>
    <w:semiHidden/>
    <w:rsid w:val="000B1845"/>
    <w:rPr>
      <w:vertAlign w:val="baseline"/>
    </w:rPr>
  </w:style>
  <w:style w:type="paragraph" w:styleId="Caption">
    <w:name w:val="caption"/>
    <w:basedOn w:val="Normal"/>
    <w:next w:val="Normal"/>
    <w:qFormat/>
    <w:rsid w:val="000B1845"/>
    <w:pPr>
      <w:numPr>
        <w:numId w:val="19"/>
      </w:numPr>
      <w:jc w:val="center"/>
    </w:pPr>
    <w:rPr>
      <w:bCs/>
      <w:szCs w:val="20"/>
    </w:rPr>
  </w:style>
  <w:style w:type="character" w:styleId="FootnoteReference">
    <w:name w:val="footnote reference"/>
    <w:basedOn w:val="DefaultParagraphFont"/>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7"/>
      </w:numPr>
    </w:pPr>
  </w:style>
  <w:style w:type="paragraph" w:customStyle="1" w:styleId="RFCApp">
    <w:name w:val="RFC App"/>
    <w:basedOn w:val="RFCH1-nonum"/>
    <w:next w:val="Normal"/>
    <w:rsid w:val="0072225C"/>
    <w:pPr>
      <w:pageBreakBefore/>
      <w:numPr>
        <w:numId w:val="20"/>
      </w:numPr>
    </w:pPr>
  </w:style>
  <w:style w:type="paragraph" w:customStyle="1" w:styleId="RFCAppH1">
    <w:name w:val="RFC App H1"/>
    <w:basedOn w:val="RFCH1-nonum"/>
    <w:next w:val="Normal"/>
    <w:rsid w:val="00A0090F"/>
    <w:pPr>
      <w:numPr>
        <w:ilvl w:val="1"/>
        <w:numId w:val="18"/>
      </w:numPr>
      <w:outlineLvl w:val="1"/>
    </w:pPr>
  </w:style>
  <w:style w:type="paragraph" w:customStyle="1" w:styleId="RFCAppH2">
    <w:name w:val="RFC App H2"/>
    <w:basedOn w:val="RFCH1-nonum"/>
    <w:next w:val="Normal"/>
    <w:rsid w:val="00A0090F"/>
    <w:pPr>
      <w:numPr>
        <w:ilvl w:val="2"/>
        <w:numId w:val="18"/>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basedOn w:val="DefaultParagraphFont"/>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basedOn w:val="DefaultParagraphFont"/>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basedOn w:val="DefaultParagraphFont"/>
    <w:semiHidden/>
    <w:rsid w:val="000B1845"/>
    <w:rPr>
      <w:i/>
      <w:iCs/>
    </w:rPr>
  </w:style>
  <w:style w:type="character" w:styleId="HTMLCode">
    <w:name w:val="HTML Code"/>
    <w:basedOn w:val="DefaultParagraphFont"/>
    <w:semiHidden/>
    <w:rsid w:val="000B1845"/>
    <w:rPr>
      <w:rFonts w:ascii="Courier New" w:hAnsi="Courier New" w:cs="Courier New"/>
      <w:sz w:val="20"/>
      <w:szCs w:val="20"/>
    </w:rPr>
  </w:style>
  <w:style w:type="character" w:styleId="HTMLDefinition">
    <w:name w:val="HTML Definition"/>
    <w:basedOn w:val="DefaultParagraphFont"/>
    <w:semiHidden/>
    <w:rsid w:val="000B1845"/>
    <w:rPr>
      <w:i/>
      <w:iCs/>
    </w:rPr>
  </w:style>
  <w:style w:type="character" w:styleId="HTMLKeyboard">
    <w:name w:val="HTML Keyboard"/>
    <w:basedOn w:val="DefaultParagraphFont"/>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basedOn w:val="DefaultParagraphFont"/>
    <w:semiHidden/>
    <w:rsid w:val="000B1845"/>
    <w:rPr>
      <w:rFonts w:ascii="Courier New" w:hAnsi="Courier New" w:cs="Courier New"/>
    </w:rPr>
  </w:style>
  <w:style w:type="character" w:styleId="HTMLTypewriter">
    <w:name w:val="HTML Typewriter"/>
    <w:basedOn w:val="DefaultParagraphFont"/>
    <w:semiHidden/>
    <w:rsid w:val="000B1845"/>
    <w:rPr>
      <w:rFonts w:ascii="Courier New" w:hAnsi="Courier New" w:cs="Courier New"/>
      <w:sz w:val="20"/>
      <w:szCs w:val="20"/>
    </w:rPr>
  </w:style>
  <w:style w:type="character" w:styleId="HTMLVariable">
    <w:name w:val="HTML Variable"/>
    <w:basedOn w:val="DefaultParagraphFont"/>
    <w:semiHidden/>
    <w:rsid w:val="000B1845"/>
    <w:rPr>
      <w:i/>
      <w:iCs/>
    </w:rPr>
  </w:style>
  <w:style w:type="character" w:styleId="Hyperlink">
    <w:name w:val="Hyperlink"/>
    <w:basedOn w:val="DefaultParagraphFont"/>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basedOn w:val="DefaultParagraphFont"/>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pPr>
  </w:style>
  <w:style w:type="paragraph" w:customStyle="1" w:styleId="RFCAppH3">
    <w:name w:val="RFC App H3"/>
    <w:basedOn w:val="RFCH1-nonum"/>
    <w:next w:val="Normal"/>
    <w:rsid w:val="00A0090F"/>
    <w:pPr>
      <w:numPr>
        <w:ilvl w:val="3"/>
        <w:numId w:val="18"/>
      </w:numPr>
      <w:outlineLvl w:val="3"/>
    </w:pPr>
  </w:style>
  <w:style w:type="paragraph" w:customStyle="1" w:styleId="RFCAppH4">
    <w:name w:val="RFC App H4"/>
    <w:basedOn w:val="RFCH1-nonum"/>
    <w:next w:val="Normal"/>
    <w:rsid w:val="00A0090F"/>
    <w:pPr>
      <w:numPr>
        <w:ilvl w:val="4"/>
        <w:numId w:val="18"/>
      </w:numPr>
      <w:outlineLvl w:val="4"/>
    </w:pPr>
  </w:style>
  <w:style w:type="paragraph" w:customStyle="1" w:styleId="RFCAppH5">
    <w:name w:val="RFC App H5"/>
    <w:basedOn w:val="RFCH1-nonum"/>
    <w:next w:val="Normal"/>
    <w:rsid w:val="00A0090F"/>
    <w:pPr>
      <w:numPr>
        <w:ilvl w:val="5"/>
        <w:numId w:val="18"/>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3FBF"/>
    <w:rPr>
      <w:rFonts w:ascii="Tahoma" w:eastAsia="Batang" w:hAnsi="Tahoma" w:cs="Tahoma"/>
      <w:sz w:val="16"/>
      <w:szCs w:val="16"/>
    </w:rPr>
  </w:style>
  <w:style w:type="paragraph" w:styleId="ListParagraph">
    <w:name w:val="List Paragraph"/>
    <w:basedOn w:val="Normal"/>
    <w:uiPriority w:val="34"/>
    <w:qFormat/>
    <w:rsid w:val="0045154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before="120" w:after="200" w:line="240" w:lineRule="auto"/>
      <w:ind w:left="720"/>
      <w:contextualSpacing/>
      <w:jc w:val="both"/>
    </w:pPr>
    <w:rPr>
      <w:rFonts w:ascii="Calibri" w:eastAsia="Calibri" w:hAnsi="Calibri" w:cs="Times New Roman"/>
      <w:sz w:val="22"/>
      <w:szCs w:val="22"/>
    </w:rPr>
  </w:style>
  <w:style w:type="character" w:customStyle="1" w:styleId="HTMLPreformattedChar">
    <w:name w:val="HTML Preformatted Char"/>
    <w:basedOn w:val="DefaultParagraphFont"/>
    <w:link w:val="HTMLPreformatted"/>
    <w:uiPriority w:val="99"/>
    <w:semiHidden/>
    <w:rsid w:val="00AD551F"/>
    <w:rPr>
      <w:rFonts w:ascii="Courier New" w:eastAsia="Batang" w:hAnsi="Courier New" w:cs="Courier New"/>
    </w:rPr>
  </w:style>
  <w:style w:type="character" w:styleId="CommentReference">
    <w:name w:val="annotation reference"/>
    <w:basedOn w:val="DefaultParagraphFont"/>
    <w:rsid w:val="00FB5B92"/>
    <w:rPr>
      <w:sz w:val="16"/>
      <w:szCs w:val="16"/>
    </w:rPr>
  </w:style>
  <w:style w:type="paragraph" w:styleId="CommentText">
    <w:name w:val="annotation text"/>
    <w:basedOn w:val="Normal"/>
    <w:link w:val="CommentTextChar"/>
    <w:rsid w:val="00FB5B92"/>
    <w:rPr>
      <w:sz w:val="20"/>
      <w:szCs w:val="20"/>
    </w:rPr>
  </w:style>
  <w:style w:type="character" w:customStyle="1" w:styleId="CommentTextChar">
    <w:name w:val="Comment Text Char"/>
    <w:basedOn w:val="DefaultParagraphFont"/>
    <w:link w:val="CommentText"/>
    <w:rsid w:val="00FB5B92"/>
    <w:rPr>
      <w:rFonts w:ascii="Courier New" w:eastAsia="Batang" w:hAnsi="Courier New" w:cs="Courier New"/>
    </w:rPr>
  </w:style>
  <w:style w:type="paragraph" w:styleId="CommentSubject">
    <w:name w:val="annotation subject"/>
    <w:basedOn w:val="CommentText"/>
    <w:next w:val="CommentText"/>
    <w:link w:val="CommentSubjectChar"/>
    <w:rsid w:val="00FB5B92"/>
    <w:rPr>
      <w:b/>
      <w:bCs/>
    </w:rPr>
  </w:style>
  <w:style w:type="character" w:customStyle="1" w:styleId="CommentSubjectChar">
    <w:name w:val="Comment Subject Char"/>
    <w:basedOn w:val="CommentTextChar"/>
    <w:link w:val="CommentSubject"/>
    <w:rsid w:val="00FB5B92"/>
    <w:rPr>
      <w:rFonts w:ascii="Courier New" w:eastAsia="Batang" w:hAnsi="Courier New" w:cs="Courier New"/>
      <w:b/>
      <w:bCs/>
    </w:rPr>
  </w:style>
  <w:style w:type="paragraph" w:customStyle="1" w:styleId="RegularNumberedlist">
    <w:name w:val="Regular Numbered list"/>
    <w:basedOn w:val="ListParagraph"/>
    <w:qFormat/>
    <w:rsid w:val="001636E6"/>
    <w:pPr>
      <w:numPr>
        <w:numId w:val="30"/>
      </w:numPr>
      <w:spacing w:before="60" w:after="120"/>
    </w:pPr>
    <w:rPr>
      <w:rFonts w:ascii="Arial" w:eastAsia="Times New Roman" w:hAnsi="Arial"/>
      <w:sz w:val="20"/>
      <w:szCs w:val="20"/>
    </w:rPr>
  </w:style>
  <w:style w:type="table" w:customStyle="1" w:styleId="TableGrid10">
    <w:name w:val="Table Grid1"/>
    <w:basedOn w:val="TableNormal"/>
    <w:next w:val="TableGrid"/>
    <w:rsid w:val="00B3542E"/>
    <w:pPr>
      <w:spacing w:before="6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8E2BA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Book Antiqua" w:eastAsiaTheme="minorHAnsi" w:hAnsi="Book Antiqua" w:cstheme="minorBidi"/>
      <w:color w:val="365F91" w:themeColor="accent1" w:themeShade="BF"/>
      <w:sz w:val="28"/>
      <w:szCs w:val="21"/>
    </w:rPr>
  </w:style>
  <w:style w:type="character" w:customStyle="1" w:styleId="PlainTextChar">
    <w:name w:val="Plain Text Char"/>
    <w:basedOn w:val="DefaultParagraphFont"/>
    <w:link w:val="PlainText"/>
    <w:uiPriority w:val="99"/>
    <w:rsid w:val="008E2BA2"/>
    <w:rPr>
      <w:rFonts w:ascii="Book Antiqua" w:eastAsiaTheme="minorHAnsi" w:hAnsi="Book Antiqua" w:cstheme="minorBidi"/>
      <w:color w:val="365F91" w:themeColor="accent1" w:themeShade="BF"/>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3526071">
      <w:bodyDiv w:val="1"/>
      <w:marLeft w:val="0"/>
      <w:marRight w:val="0"/>
      <w:marTop w:val="0"/>
      <w:marBottom w:val="0"/>
      <w:divBdr>
        <w:top w:val="none" w:sz="0" w:space="0" w:color="auto"/>
        <w:left w:val="none" w:sz="0" w:space="0" w:color="auto"/>
        <w:bottom w:val="none" w:sz="0" w:space="0" w:color="auto"/>
        <w:right w:val="none" w:sz="0" w:space="0" w:color="auto"/>
      </w:divBdr>
    </w:div>
    <w:div w:id="220484589">
      <w:bodyDiv w:val="1"/>
      <w:marLeft w:val="0"/>
      <w:marRight w:val="0"/>
      <w:marTop w:val="0"/>
      <w:marBottom w:val="0"/>
      <w:divBdr>
        <w:top w:val="none" w:sz="0" w:space="0" w:color="auto"/>
        <w:left w:val="none" w:sz="0" w:space="0" w:color="auto"/>
        <w:bottom w:val="none" w:sz="0" w:space="0" w:color="auto"/>
        <w:right w:val="none" w:sz="0" w:space="0" w:color="auto"/>
      </w:divBdr>
    </w:div>
    <w:div w:id="229730644">
      <w:bodyDiv w:val="1"/>
      <w:marLeft w:val="0"/>
      <w:marRight w:val="0"/>
      <w:marTop w:val="0"/>
      <w:marBottom w:val="0"/>
      <w:divBdr>
        <w:top w:val="none" w:sz="0" w:space="0" w:color="auto"/>
        <w:left w:val="none" w:sz="0" w:space="0" w:color="auto"/>
        <w:bottom w:val="none" w:sz="0" w:space="0" w:color="auto"/>
        <w:right w:val="none" w:sz="0" w:space="0" w:color="auto"/>
      </w:divBdr>
    </w:div>
    <w:div w:id="253127246">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14604937">
      <w:bodyDiv w:val="1"/>
      <w:marLeft w:val="0"/>
      <w:marRight w:val="0"/>
      <w:marTop w:val="0"/>
      <w:marBottom w:val="0"/>
      <w:divBdr>
        <w:top w:val="none" w:sz="0" w:space="0" w:color="auto"/>
        <w:left w:val="none" w:sz="0" w:space="0" w:color="auto"/>
        <w:bottom w:val="none" w:sz="0" w:space="0" w:color="auto"/>
        <w:right w:val="none" w:sz="0" w:space="0" w:color="auto"/>
      </w:divBdr>
      <w:divsChild>
        <w:div w:id="1712652839">
          <w:marLeft w:val="0"/>
          <w:marRight w:val="0"/>
          <w:marTop w:val="0"/>
          <w:marBottom w:val="0"/>
          <w:divBdr>
            <w:top w:val="none" w:sz="0" w:space="0" w:color="auto"/>
            <w:left w:val="none" w:sz="0" w:space="0" w:color="auto"/>
            <w:bottom w:val="none" w:sz="0" w:space="0" w:color="auto"/>
            <w:right w:val="none" w:sz="0" w:space="0" w:color="auto"/>
          </w:divBdr>
          <w:divsChild>
            <w:div w:id="1377043622">
              <w:marLeft w:val="0"/>
              <w:marRight w:val="0"/>
              <w:marTop w:val="0"/>
              <w:marBottom w:val="0"/>
              <w:divBdr>
                <w:top w:val="none" w:sz="0" w:space="0" w:color="auto"/>
                <w:left w:val="none" w:sz="0" w:space="0" w:color="auto"/>
                <w:bottom w:val="none" w:sz="0" w:space="0" w:color="auto"/>
                <w:right w:val="none" w:sz="0" w:space="0" w:color="auto"/>
              </w:divBdr>
              <w:divsChild>
                <w:div w:id="498540041">
                  <w:marLeft w:val="0"/>
                  <w:marRight w:val="0"/>
                  <w:marTop w:val="0"/>
                  <w:marBottom w:val="0"/>
                  <w:divBdr>
                    <w:top w:val="single" w:sz="6" w:space="6" w:color="243356"/>
                    <w:left w:val="none" w:sz="0" w:space="0" w:color="auto"/>
                    <w:bottom w:val="none" w:sz="0" w:space="0" w:color="auto"/>
                    <w:right w:val="none" w:sz="0" w:space="0" w:color="auto"/>
                  </w:divBdr>
                  <w:divsChild>
                    <w:div w:id="1357775743">
                      <w:marLeft w:val="0"/>
                      <w:marRight w:val="0"/>
                      <w:marTop w:val="0"/>
                      <w:marBottom w:val="0"/>
                      <w:divBdr>
                        <w:top w:val="none" w:sz="0" w:space="0" w:color="auto"/>
                        <w:left w:val="none" w:sz="0" w:space="0" w:color="auto"/>
                        <w:bottom w:val="none" w:sz="0" w:space="0" w:color="auto"/>
                        <w:right w:val="none" w:sz="0" w:space="0" w:color="auto"/>
                      </w:divBdr>
                      <w:divsChild>
                        <w:div w:id="4102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97618275">
      <w:bodyDiv w:val="1"/>
      <w:marLeft w:val="0"/>
      <w:marRight w:val="0"/>
      <w:marTop w:val="0"/>
      <w:marBottom w:val="0"/>
      <w:divBdr>
        <w:top w:val="none" w:sz="0" w:space="0" w:color="auto"/>
        <w:left w:val="none" w:sz="0" w:space="0" w:color="auto"/>
        <w:bottom w:val="none" w:sz="0" w:space="0" w:color="auto"/>
        <w:right w:val="none" w:sz="0" w:space="0" w:color="auto"/>
      </w:divBdr>
    </w:div>
    <w:div w:id="500706417">
      <w:bodyDiv w:val="1"/>
      <w:marLeft w:val="0"/>
      <w:marRight w:val="0"/>
      <w:marTop w:val="0"/>
      <w:marBottom w:val="0"/>
      <w:divBdr>
        <w:top w:val="none" w:sz="0" w:space="0" w:color="auto"/>
        <w:left w:val="none" w:sz="0" w:space="0" w:color="auto"/>
        <w:bottom w:val="none" w:sz="0" w:space="0" w:color="auto"/>
        <w:right w:val="none" w:sz="0" w:space="0" w:color="auto"/>
      </w:divBdr>
    </w:div>
    <w:div w:id="599606055">
      <w:bodyDiv w:val="1"/>
      <w:marLeft w:val="0"/>
      <w:marRight w:val="0"/>
      <w:marTop w:val="0"/>
      <w:marBottom w:val="0"/>
      <w:divBdr>
        <w:top w:val="none" w:sz="0" w:space="0" w:color="auto"/>
        <w:left w:val="none" w:sz="0" w:space="0" w:color="auto"/>
        <w:bottom w:val="none" w:sz="0" w:space="0" w:color="auto"/>
        <w:right w:val="none" w:sz="0" w:space="0" w:color="auto"/>
      </w:divBdr>
    </w:div>
    <w:div w:id="788472472">
      <w:bodyDiv w:val="1"/>
      <w:marLeft w:val="0"/>
      <w:marRight w:val="0"/>
      <w:marTop w:val="0"/>
      <w:marBottom w:val="0"/>
      <w:divBdr>
        <w:top w:val="none" w:sz="0" w:space="0" w:color="auto"/>
        <w:left w:val="none" w:sz="0" w:space="0" w:color="auto"/>
        <w:bottom w:val="none" w:sz="0" w:space="0" w:color="auto"/>
        <w:right w:val="none" w:sz="0" w:space="0" w:color="auto"/>
      </w:divBdr>
    </w:div>
    <w:div w:id="790054004">
      <w:bodyDiv w:val="1"/>
      <w:marLeft w:val="0"/>
      <w:marRight w:val="0"/>
      <w:marTop w:val="0"/>
      <w:marBottom w:val="0"/>
      <w:divBdr>
        <w:top w:val="none" w:sz="0" w:space="0" w:color="auto"/>
        <w:left w:val="none" w:sz="0" w:space="0" w:color="auto"/>
        <w:bottom w:val="none" w:sz="0" w:space="0" w:color="auto"/>
        <w:right w:val="none" w:sz="0" w:space="0" w:color="auto"/>
      </w:divBdr>
    </w:div>
    <w:div w:id="931544221">
      <w:bodyDiv w:val="1"/>
      <w:marLeft w:val="0"/>
      <w:marRight w:val="0"/>
      <w:marTop w:val="0"/>
      <w:marBottom w:val="0"/>
      <w:divBdr>
        <w:top w:val="none" w:sz="0" w:space="0" w:color="auto"/>
        <w:left w:val="none" w:sz="0" w:space="0" w:color="auto"/>
        <w:bottom w:val="none" w:sz="0" w:space="0" w:color="auto"/>
        <w:right w:val="none" w:sz="0" w:space="0" w:color="auto"/>
      </w:divBdr>
    </w:div>
    <w:div w:id="937836777">
      <w:bodyDiv w:val="1"/>
      <w:marLeft w:val="150"/>
      <w:marRight w:val="150"/>
      <w:marTop w:val="150"/>
      <w:marBottom w:val="150"/>
      <w:divBdr>
        <w:top w:val="none" w:sz="0" w:space="0" w:color="auto"/>
        <w:left w:val="none" w:sz="0" w:space="0" w:color="auto"/>
        <w:bottom w:val="none" w:sz="0" w:space="0" w:color="auto"/>
        <w:right w:val="none" w:sz="0" w:space="0" w:color="auto"/>
      </w:divBdr>
    </w:div>
    <w:div w:id="1121612183">
      <w:bodyDiv w:val="1"/>
      <w:marLeft w:val="0"/>
      <w:marRight w:val="0"/>
      <w:marTop w:val="0"/>
      <w:marBottom w:val="0"/>
      <w:divBdr>
        <w:top w:val="none" w:sz="0" w:space="0" w:color="auto"/>
        <w:left w:val="none" w:sz="0" w:space="0" w:color="auto"/>
        <w:bottom w:val="none" w:sz="0" w:space="0" w:color="auto"/>
        <w:right w:val="none" w:sz="0" w:space="0" w:color="auto"/>
      </w:divBdr>
    </w:div>
    <w:div w:id="1340237478">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86692561">
      <w:bodyDiv w:val="1"/>
      <w:marLeft w:val="0"/>
      <w:marRight w:val="0"/>
      <w:marTop w:val="0"/>
      <w:marBottom w:val="0"/>
      <w:divBdr>
        <w:top w:val="none" w:sz="0" w:space="0" w:color="auto"/>
        <w:left w:val="none" w:sz="0" w:space="0" w:color="auto"/>
        <w:bottom w:val="none" w:sz="0" w:space="0" w:color="auto"/>
        <w:right w:val="none" w:sz="0" w:space="0" w:color="auto"/>
      </w:divBdr>
      <w:divsChild>
        <w:div w:id="249968409">
          <w:marLeft w:val="0"/>
          <w:marRight w:val="0"/>
          <w:marTop w:val="0"/>
          <w:marBottom w:val="0"/>
          <w:divBdr>
            <w:top w:val="none" w:sz="0" w:space="0" w:color="auto"/>
            <w:left w:val="none" w:sz="0" w:space="0" w:color="auto"/>
            <w:bottom w:val="none" w:sz="0" w:space="0" w:color="auto"/>
            <w:right w:val="none" w:sz="0" w:space="0" w:color="auto"/>
          </w:divBdr>
          <w:divsChild>
            <w:div w:id="14586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shep@cisco.com"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rs1983@att.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rapore@att.com" TargetMode="External"/><Relationship Id="rId5" Type="http://schemas.openxmlformats.org/officeDocument/2006/relationships/webSettings" Target="webSettings.xml"/><Relationship Id="rId15" Type="http://schemas.openxmlformats.org/officeDocument/2006/relationships/hyperlink" Target="mailto:ramkri123@gmail.com" TargetMode="External"/><Relationship Id="rId10" Type="http://schemas.openxmlformats.org/officeDocument/2006/relationships/hyperlink" Target="http://traceroute.org/" TargetMode="Externa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tte@cs.fau.d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5947\Documents\IETF\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AE118-FD44-4A5C-A6DA-9266FFCFC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Template>
  <TotalTime>387</TotalTime>
  <Pages>31</Pages>
  <Words>8150</Words>
  <Characters>46456</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54498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Percy Tarapore</dc:creator>
  <cp:lastModifiedBy>TARAPORE, PERCY S</cp:lastModifiedBy>
  <cp:revision>5</cp:revision>
  <cp:lastPrinted>2016-03-21T16:26:00Z</cp:lastPrinted>
  <dcterms:created xsi:type="dcterms:W3CDTF">2017-09-21T14:18:00Z</dcterms:created>
  <dcterms:modified xsi:type="dcterms:W3CDTF">2017-09-26T23:41:00Z</dcterms:modified>
</cp:coreProperties>
</file>